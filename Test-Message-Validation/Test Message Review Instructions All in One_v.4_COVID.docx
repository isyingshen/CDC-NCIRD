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8204" w14:textId="77777777" w:rsidR="00E96B75" w:rsidRDefault="00E96B75" w:rsidP="00E96B75">
      <w:pPr>
        <w:jc w:val="center"/>
        <w:rPr>
          <w:b/>
          <w:bCs/>
          <w:sz w:val="32"/>
          <w:szCs w:val="32"/>
        </w:rPr>
      </w:pPr>
    </w:p>
    <w:p w14:paraId="180917D0" w14:textId="77777777" w:rsidR="00E96B75" w:rsidRDefault="00E96B75" w:rsidP="00E96B75">
      <w:pPr>
        <w:jc w:val="center"/>
        <w:rPr>
          <w:b/>
          <w:bCs/>
          <w:sz w:val="32"/>
          <w:szCs w:val="32"/>
        </w:rPr>
      </w:pPr>
    </w:p>
    <w:p w14:paraId="3E7ADDAC" w14:textId="77777777" w:rsidR="00E96B75" w:rsidRDefault="00E96B75" w:rsidP="00E96B75">
      <w:pPr>
        <w:jc w:val="center"/>
        <w:rPr>
          <w:b/>
          <w:bCs/>
          <w:sz w:val="32"/>
          <w:szCs w:val="32"/>
        </w:rPr>
      </w:pPr>
    </w:p>
    <w:p w14:paraId="58F258CD" w14:textId="77777777" w:rsidR="00E96B75" w:rsidRDefault="00E96B75" w:rsidP="00E96B75">
      <w:pPr>
        <w:jc w:val="center"/>
        <w:rPr>
          <w:b/>
          <w:bCs/>
          <w:sz w:val="32"/>
          <w:szCs w:val="32"/>
        </w:rPr>
      </w:pPr>
    </w:p>
    <w:p w14:paraId="5A621609" w14:textId="77777777" w:rsidR="00E96B75" w:rsidRDefault="00E96B75" w:rsidP="00E96B75">
      <w:pPr>
        <w:jc w:val="center"/>
        <w:rPr>
          <w:b/>
          <w:bCs/>
          <w:sz w:val="32"/>
          <w:szCs w:val="32"/>
        </w:rPr>
      </w:pPr>
    </w:p>
    <w:p w14:paraId="584E96D9" w14:textId="77777777" w:rsidR="00E96B75" w:rsidRDefault="00E96B75" w:rsidP="00E96B75">
      <w:pPr>
        <w:jc w:val="center"/>
        <w:rPr>
          <w:b/>
          <w:bCs/>
          <w:sz w:val="32"/>
          <w:szCs w:val="32"/>
        </w:rPr>
      </w:pPr>
    </w:p>
    <w:p w14:paraId="7D51E9C5" w14:textId="77777777" w:rsidR="00E96B75" w:rsidRDefault="00E96B75" w:rsidP="00E96B75">
      <w:pPr>
        <w:jc w:val="center"/>
        <w:rPr>
          <w:b/>
          <w:bCs/>
          <w:sz w:val="32"/>
          <w:szCs w:val="32"/>
        </w:rPr>
      </w:pPr>
    </w:p>
    <w:p w14:paraId="736ECEC5" w14:textId="4A822D9E" w:rsidR="00E96B75" w:rsidRDefault="00E96B75" w:rsidP="00E96B75">
      <w:pPr>
        <w:jc w:val="center"/>
        <w:rPr>
          <w:b/>
          <w:bCs/>
          <w:sz w:val="44"/>
          <w:szCs w:val="44"/>
        </w:rPr>
      </w:pPr>
      <w:r w:rsidRPr="00E96B75">
        <w:rPr>
          <w:b/>
          <w:bCs/>
          <w:sz w:val="44"/>
          <w:szCs w:val="44"/>
        </w:rPr>
        <w:t>Test Message Review Instructions All in One</w:t>
      </w:r>
    </w:p>
    <w:p w14:paraId="351D2C23" w14:textId="55354EBD" w:rsidR="008C1016" w:rsidRDefault="008C1016" w:rsidP="00E96B75">
      <w:pPr>
        <w:jc w:val="center"/>
        <w:rPr>
          <w:sz w:val="36"/>
          <w:szCs w:val="36"/>
        </w:rPr>
      </w:pPr>
      <w:r>
        <w:rPr>
          <w:sz w:val="36"/>
          <w:szCs w:val="36"/>
        </w:rPr>
        <w:t xml:space="preserve">Created </w:t>
      </w:r>
      <w:r w:rsidR="00BB2AB6">
        <w:rPr>
          <w:sz w:val="36"/>
          <w:szCs w:val="36"/>
        </w:rPr>
        <w:t>b</w:t>
      </w:r>
      <w:r w:rsidR="00E27331">
        <w:rPr>
          <w:sz w:val="36"/>
          <w:szCs w:val="36"/>
        </w:rPr>
        <w:t>y</w:t>
      </w:r>
      <w:r>
        <w:rPr>
          <w:sz w:val="36"/>
          <w:szCs w:val="36"/>
        </w:rPr>
        <w:t xml:space="preserve">: </w:t>
      </w:r>
      <w:r w:rsidR="00E96B75" w:rsidRPr="00E96B75">
        <w:rPr>
          <w:sz w:val="36"/>
          <w:szCs w:val="36"/>
        </w:rPr>
        <w:t>Ying Shen</w:t>
      </w:r>
    </w:p>
    <w:p w14:paraId="7F1CD465" w14:textId="5B0D80A9" w:rsidR="00E96B75" w:rsidRPr="00E96B75" w:rsidRDefault="008C1016" w:rsidP="00E96B75">
      <w:pPr>
        <w:jc w:val="center"/>
        <w:rPr>
          <w:sz w:val="36"/>
          <w:szCs w:val="36"/>
        </w:rPr>
      </w:pPr>
      <w:r>
        <w:rPr>
          <w:sz w:val="36"/>
          <w:szCs w:val="36"/>
        </w:rPr>
        <w:t>Updated</w:t>
      </w:r>
      <w:r w:rsidR="00E27331">
        <w:rPr>
          <w:sz w:val="36"/>
          <w:szCs w:val="36"/>
        </w:rPr>
        <w:t xml:space="preserve"> </w:t>
      </w:r>
      <w:r w:rsidR="0071204D">
        <w:rPr>
          <w:sz w:val="36"/>
          <w:szCs w:val="36"/>
        </w:rPr>
        <w:t>1</w:t>
      </w:r>
      <w:r w:rsidR="00E27331">
        <w:rPr>
          <w:sz w:val="36"/>
          <w:szCs w:val="36"/>
        </w:rPr>
        <w:t>/</w:t>
      </w:r>
      <w:r w:rsidR="0071204D">
        <w:rPr>
          <w:sz w:val="36"/>
          <w:szCs w:val="36"/>
        </w:rPr>
        <w:t>3</w:t>
      </w:r>
      <w:r w:rsidR="00E27331">
        <w:rPr>
          <w:sz w:val="36"/>
          <w:szCs w:val="36"/>
        </w:rPr>
        <w:t>/2</w:t>
      </w:r>
      <w:r w:rsidR="0071204D">
        <w:rPr>
          <w:sz w:val="36"/>
          <w:szCs w:val="36"/>
        </w:rPr>
        <w:t>3</w:t>
      </w:r>
      <w:r w:rsidR="00E27331">
        <w:rPr>
          <w:sz w:val="36"/>
          <w:szCs w:val="36"/>
        </w:rPr>
        <w:t xml:space="preserve"> </w:t>
      </w:r>
      <w:r w:rsidR="00BB2AB6">
        <w:rPr>
          <w:sz w:val="36"/>
          <w:szCs w:val="36"/>
        </w:rPr>
        <w:t>b</w:t>
      </w:r>
      <w:r>
        <w:rPr>
          <w:sz w:val="36"/>
          <w:szCs w:val="36"/>
        </w:rPr>
        <w:t xml:space="preserve">y: </w:t>
      </w:r>
      <w:r w:rsidR="00BC6F46">
        <w:rPr>
          <w:sz w:val="36"/>
          <w:szCs w:val="36"/>
        </w:rPr>
        <w:t>Katherine Luce</w:t>
      </w:r>
    </w:p>
    <w:p w14:paraId="302B725F" w14:textId="77777777" w:rsidR="0036567B" w:rsidRDefault="0036567B" w:rsidP="0036567B">
      <w:pPr>
        <w:jc w:val="center"/>
        <w:rPr>
          <w:b/>
          <w:bCs/>
          <w:sz w:val="32"/>
          <w:szCs w:val="32"/>
        </w:rPr>
      </w:pPr>
      <w:r>
        <w:rPr>
          <w:b/>
          <w:bCs/>
          <w:sz w:val="32"/>
          <w:szCs w:val="32"/>
        </w:rPr>
        <w:br w:type="page"/>
      </w:r>
      <w:r w:rsidRPr="0036567B">
        <w:rPr>
          <w:b/>
          <w:bCs/>
          <w:sz w:val="40"/>
          <w:szCs w:val="40"/>
        </w:rPr>
        <w:lastRenderedPageBreak/>
        <w:t>Contents</w:t>
      </w:r>
    </w:p>
    <w:p w14:paraId="52B4E03C" w14:textId="6B8CF5AC" w:rsidR="0036567B" w:rsidRPr="0036567B" w:rsidRDefault="0036567B" w:rsidP="0036567B">
      <w:pPr>
        <w:pStyle w:val="ListParagraph"/>
        <w:numPr>
          <w:ilvl w:val="0"/>
          <w:numId w:val="7"/>
        </w:numPr>
        <w:rPr>
          <w:sz w:val="28"/>
          <w:szCs w:val="28"/>
        </w:rPr>
      </w:pPr>
      <w:r w:rsidRPr="0036567B">
        <w:rPr>
          <w:sz w:val="28"/>
          <w:szCs w:val="28"/>
        </w:rPr>
        <w:t>Test Message Review Sheet Creation</w:t>
      </w:r>
    </w:p>
    <w:p w14:paraId="30BB83A0" w14:textId="19B9BAA7" w:rsidR="0036567B" w:rsidRPr="0036567B" w:rsidRDefault="0036567B" w:rsidP="0036567B">
      <w:pPr>
        <w:pStyle w:val="ListParagraph"/>
        <w:numPr>
          <w:ilvl w:val="0"/>
          <w:numId w:val="7"/>
        </w:numPr>
        <w:rPr>
          <w:sz w:val="28"/>
          <w:szCs w:val="28"/>
        </w:rPr>
      </w:pPr>
      <w:r w:rsidRPr="0036567B">
        <w:rPr>
          <w:sz w:val="28"/>
          <w:szCs w:val="28"/>
        </w:rPr>
        <w:t>Check MVPS for Test Messages</w:t>
      </w:r>
    </w:p>
    <w:p w14:paraId="053A5331" w14:textId="296AC9EC" w:rsidR="0036567B" w:rsidRPr="0036567B" w:rsidRDefault="0036567B" w:rsidP="0036567B">
      <w:pPr>
        <w:pStyle w:val="ListParagraph"/>
        <w:numPr>
          <w:ilvl w:val="0"/>
          <w:numId w:val="7"/>
        </w:numPr>
        <w:rPr>
          <w:sz w:val="28"/>
          <w:szCs w:val="28"/>
        </w:rPr>
      </w:pPr>
      <w:r w:rsidRPr="0036567B">
        <w:rPr>
          <w:sz w:val="28"/>
          <w:szCs w:val="28"/>
        </w:rPr>
        <w:t>Auto Toggling and Auto Validation</w:t>
      </w:r>
    </w:p>
    <w:p w14:paraId="00D1389B" w14:textId="117BD69F" w:rsidR="0036567B" w:rsidRPr="0036567B" w:rsidRDefault="0036567B" w:rsidP="0036567B">
      <w:pPr>
        <w:pStyle w:val="ListParagraph"/>
        <w:numPr>
          <w:ilvl w:val="0"/>
          <w:numId w:val="7"/>
        </w:numPr>
        <w:rPr>
          <w:sz w:val="28"/>
          <w:szCs w:val="28"/>
        </w:rPr>
      </w:pPr>
      <w:r w:rsidRPr="0036567B">
        <w:rPr>
          <w:sz w:val="28"/>
          <w:szCs w:val="28"/>
        </w:rPr>
        <w:t>Confirm the mis-match data</w:t>
      </w:r>
    </w:p>
    <w:p w14:paraId="56E546CF" w14:textId="0B42A72F" w:rsidR="0036567B" w:rsidRPr="0036567B" w:rsidRDefault="0036567B" w:rsidP="0036567B">
      <w:pPr>
        <w:pStyle w:val="ListParagraph"/>
        <w:numPr>
          <w:ilvl w:val="0"/>
          <w:numId w:val="7"/>
        </w:numPr>
        <w:rPr>
          <w:sz w:val="28"/>
          <w:szCs w:val="28"/>
        </w:rPr>
      </w:pPr>
      <w:r w:rsidRPr="0036567B">
        <w:rPr>
          <w:sz w:val="28"/>
          <w:szCs w:val="28"/>
        </w:rPr>
        <w:t>Further investigation</w:t>
      </w:r>
    </w:p>
    <w:p w14:paraId="3730A0F0" w14:textId="5F9AEF3A" w:rsidR="0036567B" w:rsidRPr="0036567B" w:rsidRDefault="0036567B" w:rsidP="0036567B">
      <w:pPr>
        <w:rPr>
          <w:b/>
          <w:bCs/>
          <w:sz w:val="40"/>
          <w:szCs w:val="40"/>
        </w:rPr>
      </w:pPr>
      <w:r>
        <w:rPr>
          <w:b/>
          <w:bCs/>
          <w:sz w:val="40"/>
          <w:szCs w:val="40"/>
        </w:rPr>
        <w:br w:type="page"/>
      </w:r>
    </w:p>
    <w:p w14:paraId="22313157" w14:textId="47D8B88A" w:rsidR="0036567B" w:rsidRPr="009D0D9E" w:rsidRDefault="00CB08EA" w:rsidP="0036567B">
      <w:pPr>
        <w:jc w:val="center"/>
        <w:rPr>
          <w:b/>
          <w:bCs/>
          <w:sz w:val="28"/>
          <w:szCs w:val="28"/>
        </w:rPr>
      </w:pPr>
      <w:r>
        <w:rPr>
          <w:b/>
          <w:bCs/>
          <w:sz w:val="32"/>
          <w:szCs w:val="32"/>
        </w:rPr>
        <w:lastRenderedPageBreak/>
        <w:t xml:space="preserve">1 </w:t>
      </w:r>
      <w:r w:rsidR="0036567B" w:rsidRPr="00943398">
        <w:rPr>
          <w:b/>
          <w:bCs/>
          <w:sz w:val="32"/>
          <w:szCs w:val="32"/>
        </w:rPr>
        <w:t xml:space="preserve">Instructions of </w:t>
      </w:r>
      <w:r w:rsidR="001B264D">
        <w:rPr>
          <w:b/>
          <w:bCs/>
          <w:sz w:val="32"/>
          <w:szCs w:val="32"/>
        </w:rPr>
        <w:t>Test Message Review Sheet Creation</w:t>
      </w:r>
    </w:p>
    <w:p w14:paraId="543E8C07" w14:textId="77777777" w:rsidR="0036567B" w:rsidRDefault="0036567B" w:rsidP="0036567B">
      <w:pPr>
        <w:pStyle w:val="Header"/>
        <w:jc w:val="right"/>
      </w:pPr>
    </w:p>
    <w:p w14:paraId="6BCAD4F3" w14:textId="496FAE72" w:rsidR="00CE610D" w:rsidRDefault="00CE610D" w:rsidP="0036567B">
      <w:pPr>
        <w:rPr>
          <w:b/>
          <w:bCs/>
          <w:color w:val="ED7D31" w:themeColor="accent2"/>
        </w:rPr>
      </w:pPr>
      <w:r>
        <w:t>When Jurisdictions send the Test Message in MVPS and CSELS confirmed and let NCIRD know</w:t>
      </w:r>
      <w:r>
        <w:rPr>
          <w:b/>
          <w:bCs/>
          <w:color w:val="ED7D31" w:themeColor="accent2"/>
        </w:rPr>
        <w:t>.</w:t>
      </w:r>
    </w:p>
    <w:p w14:paraId="48B23985" w14:textId="37B3121E" w:rsidR="0036567B" w:rsidRDefault="0036567B" w:rsidP="0036567B">
      <w:r w:rsidRPr="00943398">
        <w:rPr>
          <w:b/>
          <w:bCs/>
          <w:color w:val="ED7D31" w:themeColor="accent2"/>
        </w:rPr>
        <w:t>Step1</w:t>
      </w:r>
      <w:r w:rsidR="00190AD2">
        <w:rPr>
          <w:b/>
          <w:bCs/>
          <w:color w:val="ED7D31" w:themeColor="accent2"/>
        </w:rPr>
        <w:t>A</w:t>
      </w:r>
      <w:r>
        <w:t xml:space="preserve">: Save the following documents to </w:t>
      </w:r>
      <w:r>
        <w:rPr>
          <w:b/>
          <w:bCs/>
        </w:rPr>
        <w:t>the corresponding jurisdiction</w:t>
      </w:r>
      <w:r w:rsidRPr="00632E24">
        <w:rPr>
          <w:b/>
          <w:bCs/>
        </w:rPr>
        <w:t xml:space="preserve"> folder</w:t>
      </w:r>
      <w:r>
        <w:rPr>
          <w:b/>
          <w:bCs/>
        </w:rPr>
        <w:t xml:space="preserve"> </w:t>
      </w:r>
      <w:hyperlink r:id="rId8" w:history="1">
        <w:r w:rsidRPr="0036567B">
          <w:rPr>
            <w:rStyle w:val="Hyperlink"/>
          </w:rPr>
          <w:t>here</w:t>
        </w:r>
      </w:hyperlink>
      <w:r>
        <w:t>, for example, …</w:t>
      </w:r>
      <w:r w:rsidRPr="0036567B">
        <w:t>\FL\COVID-19</w:t>
      </w:r>
      <w:r>
        <w:t>. These two documents are from jurisdictions in email.</w:t>
      </w:r>
    </w:p>
    <w:p w14:paraId="64C1479A" w14:textId="1DCCF82B" w:rsidR="0036567B" w:rsidRDefault="0036567B" w:rsidP="0036567B">
      <w:pPr>
        <w:pStyle w:val="ListParagraph"/>
        <w:numPr>
          <w:ilvl w:val="0"/>
          <w:numId w:val="9"/>
        </w:numPr>
      </w:pPr>
      <w:r>
        <w:t>Test Case Scenario Worksheet (TCSW)</w:t>
      </w:r>
    </w:p>
    <w:p w14:paraId="10ADA9C4" w14:textId="0BC6F96D" w:rsidR="00C1157F" w:rsidRDefault="0036567B" w:rsidP="00EA06D8">
      <w:pPr>
        <w:pStyle w:val="ListParagraph"/>
        <w:numPr>
          <w:ilvl w:val="0"/>
          <w:numId w:val="9"/>
        </w:numPr>
      </w:pPr>
      <w:r>
        <w:t>Implementation Spreadsheet (IS)</w:t>
      </w:r>
    </w:p>
    <w:p w14:paraId="6B5B717C" w14:textId="5466880F" w:rsidR="00EA06D8" w:rsidRDefault="00EA06D8" w:rsidP="00EA06D8">
      <w:r w:rsidRPr="00B3235A">
        <w:rPr>
          <w:b/>
          <w:bCs/>
          <w:color w:val="ED7D31" w:themeColor="accent2"/>
        </w:rPr>
        <w:t>Step1</w:t>
      </w:r>
      <w:r w:rsidR="00190AD2">
        <w:rPr>
          <w:b/>
          <w:bCs/>
          <w:color w:val="ED7D31" w:themeColor="accent2"/>
        </w:rPr>
        <w:t>B</w:t>
      </w:r>
      <w:r w:rsidRPr="00B3235A">
        <w:rPr>
          <w:color w:val="ED7D31" w:themeColor="accent2"/>
        </w:rPr>
        <w:t xml:space="preserve">: </w:t>
      </w:r>
      <w:r w:rsidR="00D44460">
        <w:t xml:space="preserve">Review the TCSW and ensure there are </w:t>
      </w:r>
      <w:r w:rsidR="009E4A1C">
        <w:t xml:space="preserve">no </w:t>
      </w:r>
      <w:r w:rsidR="00F16573">
        <w:t xml:space="preserve">empty </w:t>
      </w:r>
      <w:r w:rsidR="009E4A1C">
        <w:t>cells</w:t>
      </w:r>
      <w:r w:rsidR="00656E6B">
        <w:t xml:space="preserve"> under the </w:t>
      </w:r>
      <w:r w:rsidR="00B16F26">
        <w:t>T</w:t>
      </w:r>
      <w:r w:rsidR="00656E6B">
        <w:t xml:space="preserve">est </w:t>
      </w:r>
      <w:r w:rsidR="00B16F26">
        <w:t>R</w:t>
      </w:r>
      <w:r w:rsidR="00656E6B">
        <w:t>ecords</w:t>
      </w:r>
      <w:r w:rsidR="00D44460">
        <w:t>.</w:t>
      </w:r>
      <w:r w:rsidR="004257A6">
        <w:t xml:space="preserve"> </w:t>
      </w:r>
      <w:r w:rsidR="00190AD2">
        <w:t>Across the TCSW,</w:t>
      </w:r>
      <w:r w:rsidR="001832BE">
        <w:t xml:space="preserve"> </w:t>
      </w:r>
      <w:r w:rsidR="00190AD2">
        <w:t>e</w:t>
      </w:r>
      <w:r w:rsidR="00190AD2" w:rsidRPr="00190AD2">
        <w:t xml:space="preserve">ach </w:t>
      </w:r>
      <w:r w:rsidR="00B16F26">
        <w:t>T</w:t>
      </w:r>
      <w:r w:rsidR="001832BE">
        <w:t xml:space="preserve">est </w:t>
      </w:r>
      <w:r w:rsidR="00B16F26">
        <w:t>R</w:t>
      </w:r>
      <w:r w:rsidR="001832BE">
        <w:t xml:space="preserve">ecord </w:t>
      </w:r>
      <w:r w:rsidR="009862EF">
        <w:t xml:space="preserve">variable should </w:t>
      </w:r>
      <w:r w:rsidR="00810D0D">
        <w:t>be populated in at least one Test Record</w:t>
      </w:r>
      <w:r w:rsidR="00190AD2" w:rsidRPr="00190AD2">
        <w:t>.</w:t>
      </w:r>
      <w:r w:rsidR="00BF3E57">
        <w:t xml:space="preserve"> Since </w:t>
      </w:r>
      <w:r w:rsidR="007B522E" w:rsidRPr="00804928">
        <w:rPr>
          <w:color w:val="000000" w:themeColor="text1"/>
        </w:rPr>
        <w:t>Test Record 4 replaces Test Record 3</w:t>
      </w:r>
      <w:r w:rsidR="00810D0D">
        <w:rPr>
          <w:color w:val="000000" w:themeColor="text1"/>
        </w:rPr>
        <w:t>,</w:t>
      </w:r>
      <w:r w:rsidR="007B522E" w:rsidRPr="00804928">
        <w:rPr>
          <w:color w:val="000000" w:themeColor="text1"/>
        </w:rPr>
        <w:t xml:space="preserve"> </w:t>
      </w:r>
      <w:r w:rsidR="00810D0D">
        <w:rPr>
          <w:color w:val="000000" w:themeColor="text1"/>
        </w:rPr>
        <w:t xml:space="preserve">consider these as a pair in the review </w:t>
      </w:r>
      <w:r w:rsidR="0021690B">
        <w:rPr>
          <w:color w:val="000000" w:themeColor="text1"/>
        </w:rPr>
        <w:t>. Since</w:t>
      </w:r>
      <w:r w:rsidR="007B522E" w:rsidRPr="00804928">
        <w:rPr>
          <w:color w:val="000000" w:themeColor="text1"/>
        </w:rPr>
        <w:t xml:space="preserve"> Test Record 5 replaces Test Record 2</w:t>
      </w:r>
      <w:r w:rsidR="00BF3E57">
        <w:rPr>
          <w:color w:val="000000" w:themeColor="text1"/>
        </w:rPr>
        <w:t xml:space="preserve">, </w:t>
      </w:r>
      <w:r w:rsidR="00810D0D">
        <w:rPr>
          <w:color w:val="000000" w:themeColor="text1"/>
        </w:rPr>
        <w:t>consider these as a pair in the review</w:t>
      </w:r>
      <w:r w:rsidR="00BF3E57">
        <w:rPr>
          <w:color w:val="000000" w:themeColor="text1"/>
        </w:rPr>
        <w:t xml:space="preserve">. </w:t>
      </w:r>
    </w:p>
    <w:p w14:paraId="626163BA" w14:textId="46102140" w:rsidR="001B264D" w:rsidRDefault="0036567B" w:rsidP="0036567B">
      <w:r w:rsidRPr="001B264D">
        <w:rPr>
          <w:b/>
          <w:bCs/>
          <w:color w:val="ED7D31" w:themeColor="accent2"/>
        </w:rPr>
        <w:t>Step2</w:t>
      </w:r>
      <w:r>
        <w:t xml:space="preserve">: </w:t>
      </w:r>
      <w:r w:rsidR="001B264D">
        <w:t>Create a Test Messages folder so that the outputted TM Review Sheet will be under this location.</w:t>
      </w:r>
    </w:p>
    <w:p w14:paraId="3AB13D19" w14:textId="5F7FB072" w:rsidR="00F75600" w:rsidRDefault="001B264D" w:rsidP="0036567B">
      <w:r>
        <w:t>For example, …</w:t>
      </w:r>
      <w:r w:rsidRPr="0036567B">
        <w:t>\FL\COVID-19\Test Messages</w:t>
      </w:r>
      <w:r w:rsidR="00F75600">
        <w:t>.</w:t>
      </w:r>
    </w:p>
    <w:p w14:paraId="6EEC7927" w14:textId="66DDB451" w:rsidR="00AF7156" w:rsidRPr="00F5255A" w:rsidRDefault="00F5255A" w:rsidP="0036567B">
      <w:pPr>
        <w:rPr>
          <w:color w:val="FF0000"/>
        </w:rPr>
      </w:pPr>
      <w:r>
        <w:rPr>
          <w:color w:val="FF0000"/>
        </w:rPr>
        <w:t xml:space="preserve">** For every SAS program, make a copy and save with initials </w:t>
      </w:r>
      <w:r w:rsidR="00F16573">
        <w:rPr>
          <w:color w:val="FF0000"/>
        </w:rPr>
        <w:t xml:space="preserve">to your specific folder under the shared drive </w:t>
      </w:r>
      <w:r>
        <w:rPr>
          <w:color w:val="FF0000"/>
        </w:rPr>
        <w:t>prior to opening</w:t>
      </w:r>
      <w:r w:rsidR="002C4DC9">
        <w:rPr>
          <w:color w:val="FF0000"/>
        </w:rPr>
        <w:t xml:space="preserve">. </w:t>
      </w:r>
      <w:r>
        <w:rPr>
          <w:color w:val="FF0000"/>
        </w:rPr>
        <w:t>**</w:t>
      </w:r>
    </w:p>
    <w:p w14:paraId="7FA732C1" w14:textId="65677D1E" w:rsidR="0036567B" w:rsidRDefault="001B264D" w:rsidP="0036567B">
      <w:r w:rsidRPr="001B264D">
        <w:rPr>
          <w:b/>
          <w:bCs/>
          <w:color w:val="ED7D31" w:themeColor="accent2"/>
        </w:rPr>
        <w:t>Step3</w:t>
      </w:r>
      <w:r>
        <w:t xml:space="preserve">: </w:t>
      </w:r>
      <w:r w:rsidR="0036567B">
        <w:t xml:space="preserve">Open </w:t>
      </w:r>
      <w:r w:rsidR="0036567B" w:rsidRPr="0036567B">
        <w:rPr>
          <w:b/>
          <w:bCs/>
          <w:i/>
          <w:iCs/>
        </w:rPr>
        <w:t>TM Review Spreadsheet Creation.SAS</w:t>
      </w:r>
      <w:r w:rsidR="0036567B">
        <w:t xml:space="preserve"> (the current version is V</w:t>
      </w:r>
      <w:ins w:id="0" w:author="Luce, Katherine (CDC/DDID/NCIRD/OD)" w:date="2023-06-08T09:53:00Z">
        <w:r w:rsidR="00740820">
          <w:t>3</w:t>
        </w:r>
      </w:ins>
      <w:del w:id="1" w:author="Luce, Katherine (CDC/DDID/NCIRD/OD)" w:date="2023-06-08T09:53:00Z">
        <w:r w:rsidR="0036567B" w:rsidDel="00740820">
          <w:delText>2</w:delText>
        </w:r>
      </w:del>
      <w:r w:rsidR="0036567B">
        <w:t xml:space="preserve">) </w:t>
      </w:r>
      <w:hyperlink r:id="rId9" w:history="1">
        <w:r w:rsidR="0036567B" w:rsidRPr="0036567B">
          <w:rPr>
            <w:rStyle w:val="Hyperlink"/>
          </w:rPr>
          <w:t>here</w:t>
        </w:r>
      </w:hyperlink>
      <w:r w:rsidR="0036567B">
        <w:t>, and update the following information o</w:t>
      </w:r>
      <w:r>
        <w:t>n the top of the SAS program.</w:t>
      </w:r>
    </w:p>
    <w:p w14:paraId="6913B5A5" w14:textId="625B6649" w:rsidR="00F75600" w:rsidRPr="00F75600" w:rsidRDefault="001B264D" w:rsidP="00E96B75">
      <w:r>
        <w:rPr>
          <w:noProof/>
        </w:rPr>
        <w:drawing>
          <wp:inline distT="0" distB="0" distL="0" distR="0" wp14:anchorId="7B2D3B35" wp14:editId="492D474C">
            <wp:extent cx="5943600" cy="65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3415"/>
                    </a:xfrm>
                    <a:prstGeom prst="rect">
                      <a:avLst/>
                    </a:prstGeom>
                  </pic:spPr>
                </pic:pic>
              </a:graphicData>
            </a:graphic>
          </wp:inline>
        </w:drawing>
      </w:r>
    </w:p>
    <w:p w14:paraId="106C4608" w14:textId="011344CE" w:rsidR="00134C24" w:rsidRDefault="001B264D" w:rsidP="00E96B75">
      <w:r>
        <w:t xml:space="preserve">Hit the </w:t>
      </w:r>
      <w:r w:rsidRPr="001B264D">
        <w:rPr>
          <w:b/>
          <w:bCs/>
        </w:rPr>
        <w:t>run</w:t>
      </w:r>
      <w:r>
        <w:t xml:space="preserve"> button</w:t>
      </w:r>
      <w:r w:rsidR="00134C24">
        <w:t>.</w:t>
      </w:r>
    </w:p>
    <w:p w14:paraId="38A7DB70" w14:textId="77777777" w:rsidR="00F75600" w:rsidRDefault="00F75600" w:rsidP="00E96B75"/>
    <w:p w14:paraId="1B5A0985" w14:textId="0555C2F2" w:rsidR="00CE610D" w:rsidRDefault="00CE610D" w:rsidP="00E96B75">
      <w:r w:rsidRPr="001B264D">
        <w:rPr>
          <w:b/>
          <w:bCs/>
          <w:color w:val="ED7D31" w:themeColor="accent2"/>
        </w:rPr>
        <w:t>Step</w:t>
      </w:r>
      <w:r>
        <w:rPr>
          <w:b/>
          <w:bCs/>
          <w:color w:val="ED7D31" w:themeColor="accent2"/>
        </w:rPr>
        <w:t>4</w:t>
      </w:r>
      <w:r>
        <w:t xml:space="preserve">: </w:t>
      </w:r>
      <w:r>
        <w:rPr>
          <w:rFonts w:eastAsia="Times New Roman"/>
        </w:rPr>
        <w:t>Compare the number of data elements in the Implementation Spreadsheet from the jurisdiction with the number of data elements within the Test Message Review Sheet output.</w:t>
      </w:r>
    </w:p>
    <w:p w14:paraId="574A6B5B" w14:textId="63F102AE" w:rsidR="001B264D" w:rsidRDefault="00CE610D" w:rsidP="00E96B75">
      <w:r>
        <w:t>D</w:t>
      </w:r>
      <w:r w:rsidR="001B264D">
        <w:t>one!</w:t>
      </w:r>
    </w:p>
    <w:p w14:paraId="7034071B" w14:textId="78CE93F2" w:rsidR="00CE610D" w:rsidRDefault="00CE610D" w:rsidP="00CE610D">
      <w:pPr>
        <w:rPr>
          <w:b/>
          <w:bCs/>
          <w:color w:val="ED7D31" w:themeColor="accent2"/>
        </w:rPr>
      </w:pPr>
      <w:r>
        <w:t>Go to the next page to check the Test Messages.</w:t>
      </w:r>
    </w:p>
    <w:p w14:paraId="0281142A" w14:textId="44633D3A" w:rsidR="00E96B75" w:rsidRDefault="00E96B75" w:rsidP="00E96B75"/>
    <w:p w14:paraId="2E30C00D" w14:textId="0B561A1E" w:rsidR="003E5841" w:rsidRDefault="003E5841">
      <w:r>
        <w:br w:type="page"/>
      </w:r>
    </w:p>
    <w:p w14:paraId="01349CBC" w14:textId="77777777" w:rsidR="000E3406" w:rsidRPr="00E96B75" w:rsidRDefault="000E3406" w:rsidP="00E96B75"/>
    <w:p w14:paraId="73DCD3FD" w14:textId="23A0EBA7" w:rsidR="001B264D" w:rsidRPr="009D0D9E" w:rsidRDefault="00CB08EA" w:rsidP="001B264D">
      <w:pPr>
        <w:jc w:val="center"/>
        <w:rPr>
          <w:b/>
          <w:bCs/>
          <w:sz w:val="28"/>
          <w:szCs w:val="28"/>
        </w:rPr>
      </w:pPr>
      <w:r>
        <w:rPr>
          <w:b/>
          <w:bCs/>
          <w:sz w:val="32"/>
          <w:szCs w:val="32"/>
        </w:rPr>
        <w:t xml:space="preserve">2 </w:t>
      </w:r>
      <w:r w:rsidR="001B264D" w:rsidRPr="00943398">
        <w:rPr>
          <w:b/>
          <w:bCs/>
          <w:sz w:val="32"/>
          <w:szCs w:val="32"/>
        </w:rPr>
        <w:t xml:space="preserve">Instructions of </w:t>
      </w:r>
      <w:r w:rsidR="001B264D">
        <w:rPr>
          <w:b/>
          <w:bCs/>
          <w:sz w:val="32"/>
          <w:szCs w:val="32"/>
        </w:rPr>
        <w:t>Test Message Check in MVPS and Request to Load</w:t>
      </w:r>
    </w:p>
    <w:p w14:paraId="79BD886B" w14:textId="78C184BB" w:rsidR="001B264D" w:rsidRDefault="00B37CAD" w:rsidP="00B37CAD">
      <w:r>
        <w:rPr>
          <w:color w:val="FF0000"/>
        </w:rPr>
        <w:t xml:space="preserve">** Make a copy of SAS program and save </w:t>
      </w:r>
      <w:r w:rsidR="009457EA">
        <w:rPr>
          <w:color w:val="FF0000"/>
        </w:rPr>
        <w:t xml:space="preserve">to your own folder within the Surveillance folder. Add your </w:t>
      </w:r>
      <w:r>
        <w:rPr>
          <w:color w:val="FF0000"/>
        </w:rPr>
        <w:t>initials prior to opening**</w:t>
      </w:r>
    </w:p>
    <w:p w14:paraId="6E692B9A" w14:textId="77777777" w:rsidR="00B37CAD" w:rsidRDefault="00B37CAD" w:rsidP="00B37CAD">
      <w:pPr>
        <w:pStyle w:val="Header"/>
      </w:pPr>
    </w:p>
    <w:p w14:paraId="4ECCB001" w14:textId="71AFF8D9" w:rsidR="00331A2E" w:rsidRPr="00331A2E" w:rsidRDefault="001B264D" w:rsidP="001B264D">
      <w:pPr>
        <w:rPr>
          <w:b/>
          <w:bCs/>
          <w:i/>
          <w:iCs/>
        </w:rPr>
      </w:pPr>
      <w:r w:rsidRPr="00943398">
        <w:rPr>
          <w:b/>
          <w:bCs/>
          <w:color w:val="ED7D31" w:themeColor="accent2"/>
        </w:rPr>
        <w:t>Step1</w:t>
      </w:r>
      <w:r>
        <w:t>: Go</w:t>
      </w:r>
      <w:r w:rsidR="00331A2E">
        <w:t xml:space="preserve"> </w:t>
      </w:r>
      <w:hyperlink r:id="rId11" w:history="1">
        <w:r w:rsidR="00331A2E" w:rsidRPr="00331A2E">
          <w:rPr>
            <w:rStyle w:val="Hyperlink"/>
          </w:rPr>
          <w:t>here</w:t>
        </w:r>
      </w:hyperlink>
      <w:r w:rsidR="00331A2E">
        <w:t xml:space="preserve"> and open </w:t>
      </w:r>
      <w:r w:rsidR="00331A2E" w:rsidRPr="00331A2E">
        <w:rPr>
          <w:b/>
          <w:bCs/>
          <w:i/>
          <w:iCs/>
        </w:rPr>
        <w:t>Check MVPS for Messages.SAS</w:t>
      </w:r>
      <w:r w:rsidR="00331A2E">
        <w:rPr>
          <w:b/>
          <w:bCs/>
          <w:i/>
          <w:iCs/>
        </w:rPr>
        <w:t>.</w:t>
      </w:r>
    </w:p>
    <w:p w14:paraId="2CE924BB" w14:textId="77777777" w:rsidR="00331A2E" w:rsidRDefault="00331A2E" w:rsidP="001B264D"/>
    <w:p w14:paraId="482F0B11" w14:textId="17A970F0" w:rsidR="00331A2E" w:rsidRDefault="00331A2E" w:rsidP="001B264D">
      <w:r w:rsidRPr="00331A2E">
        <w:rPr>
          <w:b/>
          <w:bCs/>
          <w:color w:val="ED7D31" w:themeColor="accent2"/>
        </w:rPr>
        <w:t>Step2</w:t>
      </w:r>
      <w:r>
        <w:t>: Update the jurisdiction code and run the program.</w:t>
      </w:r>
      <w:r w:rsidR="00F03E77">
        <w:t xml:space="preserve"> Jurisdictions</w:t>
      </w:r>
      <w:r w:rsidR="00F16573">
        <w:t xml:space="preserve">’ FIPS code </w:t>
      </w:r>
      <w:r w:rsidR="00F03E77">
        <w:t xml:space="preserve">can be found </w:t>
      </w:r>
      <w:hyperlink r:id="rId12" w:history="1">
        <w:r w:rsidR="00F03E77" w:rsidRPr="00F16573">
          <w:rPr>
            <w:rStyle w:val="Hyperlink"/>
          </w:rPr>
          <w:t>here</w:t>
        </w:r>
      </w:hyperlink>
      <w:r w:rsidR="00F16573">
        <w:t>.</w:t>
      </w:r>
    </w:p>
    <w:p w14:paraId="26414FF5" w14:textId="2C5D864F" w:rsidR="00331A2E" w:rsidRDefault="00331A2E" w:rsidP="001B264D">
      <w:r>
        <w:rPr>
          <w:noProof/>
        </w:rPr>
        <w:drawing>
          <wp:inline distT="0" distB="0" distL="0" distR="0" wp14:anchorId="0CE86A45" wp14:editId="0D6519A3">
            <wp:extent cx="2872596" cy="15621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2012" cy="162708"/>
                    </a:xfrm>
                    <a:prstGeom prst="rect">
                      <a:avLst/>
                    </a:prstGeom>
                  </pic:spPr>
                </pic:pic>
              </a:graphicData>
            </a:graphic>
          </wp:inline>
        </w:drawing>
      </w:r>
    </w:p>
    <w:p w14:paraId="1AF64883" w14:textId="7A95322A" w:rsidR="00331A2E" w:rsidRDefault="00331A2E" w:rsidP="001B264D"/>
    <w:p w14:paraId="48B27F0D" w14:textId="1DF74D6E" w:rsidR="00331A2E" w:rsidRDefault="00331A2E" w:rsidP="001B264D">
      <w:r w:rsidRPr="00331A2E">
        <w:rPr>
          <w:b/>
          <w:bCs/>
          <w:color w:val="ED7D31" w:themeColor="accent2"/>
        </w:rPr>
        <w:t>Step3</w:t>
      </w:r>
      <w:r>
        <w:t xml:space="preserve">: Make sure the number of Test Messages with current_record_flag=”Y” matches the number in the TCSW and copy the output from </w:t>
      </w:r>
      <w:r w:rsidRPr="00331A2E">
        <w:rPr>
          <w:b/>
          <w:bCs/>
        </w:rPr>
        <w:t>Result Viewer</w:t>
      </w:r>
      <w:r>
        <w:t xml:space="preserve"> and save them </w:t>
      </w:r>
      <w:r w:rsidR="0074767E">
        <w:t xml:space="preserve">as an excel spreadsheet </w:t>
      </w:r>
      <w:r>
        <w:t xml:space="preserve">in the Jurisdiction Test Message folder </w:t>
      </w:r>
      <w:hyperlink r:id="rId14" w:history="1">
        <w:r w:rsidRPr="0036567B">
          <w:rPr>
            <w:rStyle w:val="Hyperlink"/>
          </w:rPr>
          <w:t>here</w:t>
        </w:r>
      </w:hyperlink>
      <w:r>
        <w:t>.</w:t>
      </w:r>
    </w:p>
    <w:p w14:paraId="34A127E2" w14:textId="77777777" w:rsidR="00331A2E" w:rsidRDefault="00331A2E" w:rsidP="00331A2E">
      <w:r>
        <w:t>For example, …</w:t>
      </w:r>
      <w:r w:rsidRPr="0036567B">
        <w:t>\FL\COVID-19\Test Messages</w:t>
      </w:r>
    </w:p>
    <w:p w14:paraId="1C19933D" w14:textId="0C0046CA" w:rsidR="00331A2E" w:rsidRDefault="00331A2E" w:rsidP="001B264D">
      <w:r>
        <w:rPr>
          <w:noProof/>
        </w:rPr>
        <w:drawing>
          <wp:inline distT="0" distB="0" distL="0" distR="0" wp14:anchorId="01A86EE1" wp14:editId="35B269C2">
            <wp:extent cx="22098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670CAF0E" w14:textId="536C136E" w:rsidR="00331A2E" w:rsidRDefault="00331A2E" w:rsidP="001B264D"/>
    <w:p w14:paraId="74323F6C" w14:textId="21CE0636" w:rsidR="00331A2E" w:rsidRDefault="00331A2E" w:rsidP="001B264D">
      <w:r w:rsidRPr="00331A2E">
        <w:rPr>
          <w:b/>
          <w:bCs/>
          <w:color w:val="ED7D31" w:themeColor="accent2"/>
        </w:rPr>
        <w:t>Step4</w:t>
      </w:r>
      <w:r>
        <w:t>: Send an email to Sang</w:t>
      </w:r>
      <w:r w:rsidR="000E3406">
        <w:t xml:space="preserve">, </w:t>
      </w:r>
      <w:r>
        <w:t>Akesh</w:t>
      </w:r>
      <w:r w:rsidR="000E3406">
        <w:t>, and Samatha</w:t>
      </w:r>
      <w:r>
        <w:t xml:space="preserve"> and attach the Spreadsheet, asking them to load data from MVPS_ONB to NNAD Staging.</w:t>
      </w:r>
    </w:p>
    <w:p w14:paraId="0227FEF1" w14:textId="77777777" w:rsidR="00331A2E" w:rsidRDefault="00331A2E" w:rsidP="001B264D"/>
    <w:p w14:paraId="6137FF9B" w14:textId="79380986" w:rsidR="00331A2E" w:rsidRDefault="00331A2E" w:rsidP="001B264D">
      <w:r>
        <w:t>Done!</w:t>
      </w:r>
    </w:p>
    <w:p w14:paraId="75D24CEB" w14:textId="1FDDBB4D" w:rsidR="00331A2E" w:rsidRDefault="00331A2E" w:rsidP="001B264D"/>
    <w:p w14:paraId="18672A0E" w14:textId="17A33D0D" w:rsidR="00331A2E" w:rsidRPr="00331A2E" w:rsidRDefault="00331A2E" w:rsidP="001B264D">
      <w:r>
        <w:t xml:space="preserve">If Sang/Akesh send back an email, indicating they </w:t>
      </w:r>
      <w:r w:rsidR="00D42218">
        <w:t>have finished process data, then go to the next page.</w:t>
      </w:r>
    </w:p>
    <w:p w14:paraId="74E201EF" w14:textId="1D712D0E" w:rsidR="00E96B75" w:rsidRDefault="00E96B75" w:rsidP="00E96B75"/>
    <w:p w14:paraId="19DA360C" w14:textId="63583A88" w:rsidR="00E96B75" w:rsidRDefault="00E96B75">
      <w:r>
        <w:br w:type="page"/>
      </w:r>
    </w:p>
    <w:p w14:paraId="0BF3675D" w14:textId="13D11229" w:rsidR="00DD3832" w:rsidRPr="00DD3832" w:rsidRDefault="00CB08EA" w:rsidP="00DD3832">
      <w:pPr>
        <w:jc w:val="center"/>
        <w:rPr>
          <w:b/>
          <w:bCs/>
          <w:sz w:val="28"/>
          <w:szCs w:val="28"/>
        </w:rPr>
      </w:pPr>
      <w:r>
        <w:rPr>
          <w:b/>
          <w:bCs/>
          <w:sz w:val="32"/>
          <w:szCs w:val="32"/>
        </w:rPr>
        <w:lastRenderedPageBreak/>
        <w:t xml:space="preserve">3 </w:t>
      </w:r>
      <w:bookmarkStart w:id="2" w:name="_Hlk95474091"/>
      <w:r w:rsidR="00E96B75" w:rsidRPr="00943398">
        <w:rPr>
          <w:b/>
          <w:bCs/>
          <w:sz w:val="32"/>
          <w:szCs w:val="32"/>
        </w:rPr>
        <w:t>Instructions of Extract and Validation Automation</w:t>
      </w:r>
      <w:bookmarkEnd w:id="2"/>
    </w:p>
    <w:p w14:paraId="02FF5CC3" w14:textId="56B26B49" w:rsidR="00E96B75" w:rsidRDefault="00E96B75" w:rsidP="00E96B75">
      <w:pPr>
        <w:rPr>
          <w:b/>
          <w:bCs/>
        </w:rPr>
      </w:pPr>
      <w:r w:rsidRPr="00AE341E">
        <w:rPr>
          <w:b/>
          <w:bCs/>
        </w:rPr>
        <w:t>Form Prepari</w:t>
      </w:r>
      <w:r>
        <w:rPr>
          <w:b/>
          <w:bCs/>
        </w:rPr>
        <w:t>ng</w:t>
      </w:r>
    </w:p>
    <w:p w14:paraId="15CAB8CC" w14:textId="2C455AD4" w:rsidR="00DD3832" w:rsidRPr="00DD3832" w:rsidRDefault="00DD3832" w:rsidP="00E96B75">
      <w:r w:rsidRPr="00DD3832">
        <w:t xml:space="preserve">To better understand the logics of the two SAS programs, I highly recommend you read the </w:t>
      </w:r>
      <w:r w:rsidRPr="00DD3832">
        <w:rPr>
          <w:b/>
          <w:bCs/>
          <w:i/>
          <w:iCs/>
        </w:rPr>
        <w:t>Extract and Validation Automation SAS Program Logics.docx</w:t>
      </w:r>
      <w:r>
        <w:t xml:space="preserve"> saved </w:t>
      </w:r>
      <w:hyperlink r:id="rId16" w:history="1">
        <w:r w:rsidRPr="00F16573">
          <w:rPr>
            <w:rStyle w:val="Hyperlink"/>
          </w:rPr>
          <w:t>here</w:t>
        </w:r>
      </w:hyperlink>
      <w:r w:rsidR="00D15B65">
        <w:t xml:space="preserve"> and documents a-f in Step0.</w:t>
      </w:r>
    </w:p>
    <w:p w14:paraId="7D09DEC4" w14:textId="34252853" w:rsidR="000D4548" w:rsidRDefault="00E96B75" w:rsidP="000D4548">
      <w:r w:rsidRPr="00943398">
        <w:rPr>
          <w:b/>
          <w:bCs/>
          <w:color w:val="ED7D31" w:themeColor="accent2"/>
        </w:rPr>
        <w:t>Step</w:t>
      </w:r>
      <w:r w:rsidR="002C4EAD">
        <w:rPr>
          <w:b/>
          <w:bCs/>
          <w:color w:val="ED7D31" w:themeColor="accent2"/>
        </w:rPr>
        <w:t>0</w:t>
      </w:r>
      <w:r>
        <w:t>: Copy the following documents</w:t>
      </w:r>
      <w:r w:rsidR="002C4DC9">
        <w:t xml:space="preserve"> </w:t>
      </w:r>
      <w:r>
        <w:t xml:space="preserve">to </w:t>
      </w:r>
      <w:r w:rsidRPr="00632E24">
        <w:rPr>
          <w:b/>
          <w:bCs/>
        </w:rPr>
        <w:t>your folder</w:t>
      </w:r>
      <w:r>
        <w:t xml:space="preserve">. (You can also run it </w:t>
      </w:r>
      <w:hyperlink r:id="rId17" w:history="1">
        <w:r w:rsidRPr="00F16573">
          <w:rPr>
            <w:rStyle w:val="Hyperlink"/>
          </w:rPr>
          <w:t>here</w:t>
        </w:r>
        <w:r w:rsidR="003B49C1" w:rsidRPr="00F16573">
          <w:rPr>
            <w:rStyle w:val="Hyperlink"/>
          </w:rPr>
          <w:t>,</w:t>
        </w:r>
      </w:hyperlink>
      <w:r w:rsidR="003B49C1">
        <w:t xml:space="preserve"> make sure to copy the SAS program and add your initials</w:t>
      </w:r>
      <w:r>
        <w:t>)</w:t>
      </w:r>
      <w:r w:rsidR="002C4DC9">
        <w:t xml:space="preserve">. </w:t>
      </w:r>
      <w:r w:rsidR="003E0EC5">
        <w:t xml:space="preserve">For the “MMG for auto”, “DataDictionary_tf_11065”, and “Repeating Model Look Ups” documents, copy the documents from the Prod folder located </w:t>
      </w:r>
      <w:hyperlink r:id="rId18" w:history="1">
        <w:r w:rsidR="003E0EC5" w:rsidRPr="009457EA">
          <w:rPr>
            <w:rStyle w:val="Hyperlink"/>
          </w:rPr>
          <w:t>here</w:t>
        </w:r>
      </w:hyperlink>
      <w:r w:rsidR="003E0EC5">
        <w:rPr>
          <w:rStyle w:val="Hyperlink"/>
        </w:rPr>
        <w:t>.</w:t>
      </w:r>
      <w:r w:rsidR="003E0EC5">
        <w:t xml:space="preserve"> This will provide you with the most updated versions of these documents. If the documents are undergoing a Change Request (CR)</w:t>
      </w:r>
      <w:r w:rsidR="009B1DB2">
        <w:t xml:space="preserve"> (if you are unsure if there is a current CR, ask Sandy, Pam, and Ying)</w:t>
      </w:r>
      <w:r w:rsidR="003E0EC5">
        <w:t xml:space="preserve">, then you can copy the documents from the Dev folder located </w:t>
      </w:r>
      <w:hyperlink r:id="rId19" w:history="1">
        <w:r w:rsidR="003E0EC5" w:rsidRPr="000D4548">
          <w:rPr>
            <w:rStyle w:val="Hyperlink"/>
          </w:rPr>
          <w:t>here.</w:t>
        </w:r>
      </w:hyperlink>
    </w:p>
    <w:p w14:paraId="34609BF8" w14:textId="2C35B66A" w:rsidR="001C00B9" w:rsidRPr="00280AB6" w:rsidRDefault="001C00B9" w:rsidP="00280AB6">
      <w:pPr>
        <w:pStyle w:val="ListParagraph"/>
        <w:numPr>
          <w:ilvl w:val="0"/>
          <w:numId w:val="2"/>
        </w:numPr>
      </w:pPr>
      <w:r w:rsidRPr="00F70452">
        <w:t xml:space="preserve"> </w:t>
      </w:r>
      <w:hyperlink r:id="rId20" w:history="1">
        <w:r w:rsidR="00BB0741" w:rsidRPr="00BB0741">
          <w:t xml:space="preserve"> </w:t>
        </w:r>
        <w:r w:rsidR="00BB0741" w:rsidRPr="00BB0741">
          <w:rPr>
            <w:rStyle w:val="Hyperlink"/>
          </w:rPr>
          <w:t>Extract Automation COVID v7</w:t>
        </w:r>
        <w:r w:rsidRPr="00280AB6">
          <w:rPr>
            <w:rStyle w:val="Hyperlink"/>
          </w:rPr>
          <w:t>.sas</w:t>
        </w:r>
      </w:hyperlink>
    </w:p>
    <w:p w14:paraId="7904258A" w14:textId="320F24F5" w:rsidR="00E96B75" w:rsidRPr="00280AB6" w:rsidRDefault="00280AB6" w:rsidP="00E96B75">
      <w:pPr>
        <w:pStyle w:val="ListParagraph"/>
        <w:numPr>
          <w:ilvl w:val="0"/>
          <w:numId w:val="2"/>
        </w:numPr>
        <w:rPr>
          <w:rStyle w:val="Hyperlink"/>
        </w:rPr>
      </w:pPr>
      <w:r>
        <w:fldChar w:fldCharType="begin"/>
      </w:r>
      <w:r w:rsidR="00BB0741">
        <w:instrText>HYPERLINK "\\\\cdc.gov\\project\\NIP_Project_Store1\\Surveillance\\NNDSS_Modernization_Initiative\\MMG_Implementation\\Jurisdiction Onboarding\\Test Message Review\\COVID Automation"</w:instrText>
      </w:r>
      <w:r>
        <w:fldChar w:fldCharType="separate"/>
      </w:r>
      <w:r w:rsidR="00F70452" w:rsidRPr="00280AB6">
        <w:rPr>
          <w:rStyle w:val="Hyperlink"/>
        </w:rPr>
        <w:t xml:space="preserve"> </w:t>
      </w:r>
      <w:r w:rsidR="00BB0741" w:rsidRPr="00BB0741">
        <w:rPr>
          <w:rStyle w:val="Hyperlink"/>
        </w:rPr>
        <w:t>Validation Automation COVID v4</w:t>
      </w:r>
      <w:r w:rsidR="00BB0741" w:rsidRPr="00BB0741" w:rsidDel="00BB0741">
        <w:rPr>
          <w:rStyle w:val="Hyperlink"/>
        </w:rPr>
        <w:t xml:space="preserve"> </w:t>
      </w:r>
      <w:r w:rsidR="00237791">
        <w:rPr>
          <w:rStyle w:val="Hyperlink"/>
        </w:rPr>
        <w:t>.sas</w:t>
      </w:r>
    </w:p>
    <w:p w14:paraId="2F2109C2" w14:textId="500D069D" w:rsidR="00E96B75" w:rsidRDefault="00280AB6" w:rsidP="00E96B75">
      <w:pPr>
        <w:pStyle w:val="ListParagraph"/>
        <w:numPr>
          <w:ilvl w:val="0"/>
          <w:numId w:val="2"/>
        </w:numPr>
      </w:pPr>
      <w:r>
        <w:fldChar w:fldCharType="end"/>
      </w:r>
      <w:hyperlink r:id="rId21" w:history="1">
        <w:r w:rsidR="00E96B75" w:rsidRPr="00444A62">
          <w:rPr>
            <w:rStyle w:val="Hyperlink"/>
          </w:rPr>
          <w:t>COVID-19 NCIRD Test Message Review.xlsx</w:t>
        </w:r>
      </w:hyperlink>
    </w:p>
    <w:p w14:paraId="21801D3D" w14:textId="5340D5C0" w:rsidR="00E96B75" w:rsidRDefault="00E96B75" w:rsidP="00E96B75">
      <w:pPr>
        <w:pStyle w:val="ListParagraph"/>
      </w:pPr>
      <w:r>
        <w:t xml:space="preserve">(Make sure the test records you want to compare are named as Test_Record_1, Test_Record_4, Test_Record_5) (we will need to adjust the code if jurisdiction sent separate test records for all 1-5) </w:t>
      </w:r>
      <w:r w:rsidR="009E0DB0">
        <w:t xml:space="preserve"> </w:t>
      </w:r>
      <w:r w:rsidR="009E0DB0" w:rsidRPr="009E0DB0">
        <w:rPr>
          <w:color w:val="FF0000"/>
        </w:rPr>
        <w:t>**Found in the test message folder**</w:t>
      </w:r>
    </w:p>
    <w:p w14:paraId="4AEE64C2" w14:textId="1A43C2E1" w:rsidR="00E96B75" w:rsidRPr="002C4DC9" w:rsidRDefault="002C4DC9" w:rsidP="00E96B75">
      <w:pPr>
        <w:pStyle w:val="ListParagraph"/>
        <w:numPr>
          <w:ilvl w:val="0"/>
          <w:numId w:val="2"/>
        </w:numPr>
        <w:rPr>
          <w:rStyle w:val="Hyperlink"/>
        </w:rPr>
      </w:pPr>
      <w:r>
        <w:fldChar w:fldCharType="begin"/>
      </w:r>
      <w:r w:rsidR="009457EA">
        <w:instrText>HYPERLINK "\\\\cdc.gov\\project\\NIP_Project_Store1\\Surveillance\\Surveillance_NCIRD_3\\NMI\\Prod\\Source\\Formats"</w:instrText>
      </w:r>
      <w:r>
        <w:fldChar w:fldCharType="separate"/>
      </w:r>
      <w:r w:rsidR="00E96B75" w:rsidRPr="002C4DC9">
        <w:rPr>
          <w:rStyle w:val="Hyperlink"/>
        </w:rPr>
        <w:t>MMG for auto.xlsx</w:t>
      </w:r>
    </w:p>
    <w:p w14:paraId="369C37C6" w14:textId="5A94693D" w:rsidR="00E96B75" w:rsidRDefault="002C4DC9" w:rsidP="00E96B75">
      <w:pPr>
        <w:pStyle w:val="ListParagraph"/>
        <w:numPr>
          <w:ilvl w:val="0"/>
          <w:numId w:val="2"/>
        </w:numPr>
      </w:pPr>
      <w:r>
        <w:fldChar w:fldCharType="end"/>
      </w:r>
      <w:hyperlink r:id="rId22" w:history="1">
        <w:r w:rsidR="00E96B75" w:rsidRPr="002C4DC9">
          <w:rPr>
            <w:rStyle w:val="Hyperlink"/>
          </w:rPr>
          <w:t>DataDictionary_tf_11065.xlsx</w:t>
        </w:r>
      </w:hyperlink>
      <w:r w:rsidR="00E96B75">
        <w:t xml:space="preserve"> </w:t>
      </w:r>
    </w:p>
    <w:p w14:paraId="221483D8" w14:textId="3A36491B" w:rsidR="00E96B75" w:rsidRPr="002C4DC9" w:rsidRDefault="002C4DC9" w:rsidP="00E96B75">
      <w:pPr>
        <w:pStyle w:val="ListParagraph"/>
        <w:numPr>
          <w:ilvl w:val="0"/>
          <w:numId w:val="2"/>
        </w:numPr>
        <w:rPr>
          <w:rStyle w:val="Hyperlink"/>
        </w:rPr>
      </w:pPr>
      <w:r>
        <w:fldChar w:fldCharType="begin"/>
      </w:r>
      <w:r w:rsidR="009457EA">
        <w:instrText>HYPERLINK "\\\\cdc.gov\\project\\NIP_Project_Store1\\Surveillance\\Surveillance_NCIRD_3\\NMI\\Prod\\Source\\Formats"</w:instrText>
      </w:r>
      <w:r>
        <w:fldChar w:fldCharType="separate"/>
      </w:r>
      <w:r w:rsidR="00E96B75" w:rsidRPr="002C4DC9">
        <w:rPr>
          <w:rStyle w:val="Hyperlink"/>
        </w:rPr>
        <w:t>Repeating Model Look Ups.xlsx</w:t>
      </w:r>
    </w:p>
    <w:p w14:paraId="0812B1F1" w14:textId="0DF67332" w:rsidR="00E96B75" w:rsidRDefault="002C4DC9" w:rsidP="00E96B75">
      <w:pPr>
        <w:pStyle w:val="ListParagraph"/>
      </w:pPr>
      <w:r>
        <w:fldChar w:fldCharType="end"/>
      </w:r>
    </w:p>
    <w:p w14:paraId="50410E11" w14:textId="258F1412" w:rsidR="00E96B75" w:rsidRDefault="00E96B75" w:rsidP="00E96B75">
      <w:r w:rsidRPr="00943398">
        <w:rPr>
          <w:b/>
          <w:bCs/>
          <w:color w:val="ED7D31" w:themeColor="accent2"/>
        </w:rPr>
        <w:t>Step</w:t>
      </w:r>
      <w:r w:rsidR="002C4EAD">
        <w:rPr>
          <w:b/>
          <w:bCs/>
          <w:color w:val="ED7D31" w:themeColor="accent2"/>
        </w:rPr>
        <w:t>1</w:t>
      </w:r>
      <w:r>
        <w:t xml:space="preserve">: Under </w:t>
      </w:r>
      <w:r w:rsidRPr="00632E24">
        <w:rPr>
          <w:b/>
          <w:bCs/>
        </w:rPr>
        <w:t>your folder</w:t>
      </w:r>
      <w:r>
        <w:t>, create a new folder called “</w:t>
      </w:r>
      <w:r w:rsidRPr="00632E24">
        <w:rPr>
          <w:b/>
          <w:bCs/>
        </w:rPr>
        <w:t>Output</w:t>
      </w:r>
      <w:r>
        <w:t>” (The results of the SAS programs will be automatically saved under this folder)</w:t>
      </w:r>
    </w:p>
    <w:p w14:paraId="52498271" w14:textId="7D01BD91" w:rsidR="008356FC" w:rsidRDefault="008356FC" w:rsidP="00E96B75"/>
    <w:p w14:paraId="292452A8" w14:textId="0A961F8E" w:rsidR="000D34E7" w:rsidRDefault="002C4EAD" w:rsidP="00E96B75">
      <w:r w:rsidRPr="002C4EAD">
        <w:rPr>
          <w:b/>
          <w:bCs/>
          <w:color w:val="ED7D31" w:themeColor="accent2"/>
        </w:rPr>
        <w:t>Step2</w:t>
      </w:r>
      <w:r>
        <w:t xml:space="preserve">: </w:t>
      </w:r>
      <w:r w:rsidR="008356FC">
        <w:t xml:space="preserve">Before move to Step3, open the </w:t>
      </w:r>
      <w:r w:rsidRPr="00561767">
        <w:rPr>
          <w:b/>
          <w:bCs/>
          <w:i/>
          <w:iCs/>
        </w:rPr>
        <w:t xml:space="preserve">COVID-19 NCIRD </w:t>
      </w:r>
      <w:r w:rsidR="008356FC" w:rsidRPr="00561767">
        <w:rPr>
          <w:b/>
          <w:bCs/>
          <w:i/>
          <w:iCs/>
        </w:rPr>
        <w:t>Test Message Review</w:t>
      </w:r>
      <w:r w:rsidRPr="00561767">
        <w:rPr>
          <w:b/>
          <w:bCs/>
          <w:i/>
          <w:iCs/>
        </w:rPr>
        <w:t>.xlsx</w:t>
      </w:r>
      <w:r w:rsidR="008356FC">
        <w:t xml:space="preserve"> and check if there are </w:t>
      </w:r>
      <w:r w:rsidR="00DD70A0">
        <w:t>equal signs (</w:t>
      </w:r>
      <w:r w:rsidR="008356FC">
        <w:t>“=”</w:t>
      </w:r>
      <w:r w:rsidR="00DD70A0">
        <w:t>)</w:t>
      </w:r>
      <w:r w:rsidR="00463470">
        <w:t xml:space="preserve"> or carrots (“^”) </w:t>
      </w:r>
      <w:r>
        <w:t>in the 5 test record columns</w:t>
      </w:r>
      <w:r w:rsidR="008356FC">
        <w:t xml:space="preserve">, if so, run the </w:t>
      </w:r>
      <w:r>
        <w:t xml:space="preserve">SAS program: </w:t>
      </w:r>
      <w:hyperlink r:id="rId23" w:history="1">
        <w:r w:rsidRPr="002C4EAD">
          <w:rPr>
            <w:rStyle w:val="Hyperlink"/>
          </w:rPr>
          <w:t>Remove_content_after_equal_sign.sas</w:t>
        </w:r>
      </w:hyperlink>
      <w:r>
        <w:t xml:space="preserve">. If there </w:t>
      </w:r>
      <w:r w:rsidR="000C48DA">
        <w:t>are no</w:t>
      </w:r>
      <w:r>
        <w:t xml:space="preserve"> equal sign</w:t>
      </w:r>
      <w:r w:rsidR="000C48DA">
        <w:t>s</w:t>
      </w:r>
      <w:r w:rsidR="00DD70A0">
        <w:t xml:space="preserve"> (“=”)</w:t>
      </w:r>
      <w:r w:rsidR="00463470">
        <w:t xml:space="preserve"> or carrots (“^”) </w:t>
      </w:r>
      <w:r w:rsidR="0054797F">
        <w:t xml:space="preserve">and the </w:t>
      </w:r>
      <w:r>
        <w:t xml:space="preserve">jurisdiction </w:t>
      </w:r>
      <w:r w:rsidR="0054797F">
        <w:t>has provided</w:t>
      </w:r>
      <w:r>
        <w:t xml:space="preserve"> code only, then skip this step. </w:t>
      </w:r>
    </w:p>
    <w:p w14:paraId="6539577D" w14:textId="2F0FE3C4" w:rsidR="000D34E7" w:rsidRDefault="000D34E7" w:rsidP="00E96B75">
      <w:r>
        <w:t>Remember to update the directory to where the test message review sheet is saved to.</w:t>
      </w:r>
    </w:p>
    <w:p w14:paraId="79C56D1B" w14:textId="62513461" w:rsidR="000D34E7" w:rsidRDefault="000D34E7" w:rsidP="00E96B75">
      <w:r>
        <w:rPr>
          <w:noProof/>
        </w:rPr>
        <w:drawing>
          <wp:inline distT="0" distB="0" distL="0" distR="0" wp14:anchorId="60535862" wp14:editId="210E443A">
            <wp:extent cx="6035040" cy="18504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9200" cy="189469"/>
                    </a:xfrm>
                    <a:prstGeom prst="rect">
                      <a:avLst/>
                    </a:prstGeom>
                  </pic:spPr>
                </pic:pic>
              </a:graphicData>
            </a:graphic>
          </wp:inline>
        </w:drawing>
      </w:r>
    </w:p>
    <w:p w14:paraId="2E8DFFD6" w14:textId="77777777" w:rsidR="00463470" w:rsidRDefault="00463470" w:rsidP="00463470">
      <w:r>
        <w:t>Remember to define the sign to either sign== or sign=^. You will need to run the SAS program twice, once for the equal sign and once for the carrot.</w:t>
      </w:r>
    </w:p>
    <w:p w14:paraId="189C8179" w14:textId="77777777" w:rsidR="00463470" w:rsidRDefault="00463470" w:rsidP="00463470">
      <w:r w:rsidRPr="000C48DA">
        <w:rPr>
          <w:noProof/>
        </w:rPr>
        <w:drawing>
          <wp:inline distT="0" distB="0" distL="0" distR="0" wp14:anchorId="471FB26F" wp14:editId="260D1DFF">
            <wp:extent cx="5943600" cy="292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2735"/>
                    </a:xfrm>
                    <a:prstGeom prst="rect">
                      <a:avLst/>
                    </a:prstGeom>
                  </pic:spPr>
                </pic:pic>
              </a:graphicData>
            </a:graphic>
          </wp:inline>
        </w:drawing>
      </w:r>
    </w:p>
    <w:p w14:paraId="41CC158E" w14:textId="27F121F3" w:rsidR="008356FC" w:rsidRDefault="002C4EAD" w:rsidP="00E96B75">
      <w:r>
        <w:t>Remember to revise the input and output file name</w:t>
      </w:r>
      <w:r w:rsidR="000C48DA">
        <w:t xml:space="preserve"> for each run.</w:t>
      </w:r>
    </w:p>
    <w:p w14:paraId="4C5ED8EA" w14:textId="689CDC70" w:rsidR="002C4EAD" w:rsidRDefault="002C4EAD" w:rsidP="00E96B75">
      <w:r>
        <w:rPr>
          <w:noProof/>
        </w:rPr>
        <w:drawing>
          <wp:inline distT="0" distB="0" distL="0" distR="0" wp14:anchorId="64C1A395" wp14:editId="728BD2C6">
            <wp:extent cx="2984602" cy="282873"/>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9971" cy="289069"/>
                    </a:xfrm>
                    <a:prstGeom prst="rect">
                      <a:avLst/>
                    </a:prstGeom>
                  </pic:spPr>
                </pic:pic>
              </a:graphicData>
            </a:graphic>
          </wp:inline>
        </w:drawing>
      </w:r>
    </w:p>
    <w:p w14:paraId="377F294D" w14:textId="13E0E133" w:rsidR="002C4EAD" w:rsidRDefault="002C4EAD" w:rsidP="00E96B75">
      <w:r>
        <w:rPr>
          <w:noProof/>
        </w:rPr>
        <w:lastRenderedPageBreak/>
        <w:drawing>
          <wp:inline distT="0" distB="0" distL="0" distR="0" wp14:anchorId="352C22CA" wp14:editId="152DC15D">
            <wp:extent cx="3262579" cy="58942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6844" cy="597422"/>
                    </a:xfrm>
                    <a:prstGeom prst="rect">
                      <a:avLst/>
                    </a:prstGeom>
                  </pic:spPr>
                </pic:pic>
              </a:graphicData>
            </a:graphic>
          </wp:inline>
        </w:drawing>
      </w:r>
    </w:p>
    <w:p w14:paraId="6AC57FC2" w14:textId="77777777" w:rsidR="00E96B75" w:rsidRDefault="00E96B75" w:rsidP="00E96B75"/>
    <w:p w14:paraId="35C330A9" w14:textId="77777777" w:rsidR="00E96B75" w:rsidRPr="00AE341E" w:rsidRDefault="00E96B75" w:rsidP="00E96B75">
      <w:pPr>
        <w:rPr>
          <w:b/>
          <w:bCs/>
        </w:rPr>
      </w:pPr>
      <w:r w:rsidRPr="00AE341E">
        <w:rPr>
          <w:b/>
          <w:bCs/>
        </w:rPr>
        <w:t>Extract Automation</w:t>
      </w:r>
    </w:p>
    <w:p w14:paraId="1C2E8E8D" w14:textId="77777777" w:rsidR="00E96B75" w:rsidRDefault="00E96B75" w:rsidP="00E96B75">
      <w:r w:rsidRPr="00943398">
        <w:rPr>
          <w:b/>
          <w:bCs/>
          <w:color w:val="ED7D31" w:themeColor="accent2"/>
        </w:rPr>
        <w:t>Step3</w:t>
      </w:r>
      <w:r>
        <w:t xml:space="preserve">: Open </w:t>
      </w:r>
      <w:r w:rsidRPr="00561767">
        <w:rPr>
          <w:b/>
          <w:bCs/>
          <w:i/>
          <w:iCs/>
        </w:rPr>
        <w:t>Extract Automation.sas</w:t>
      </w:r>
      <w:r>
        <w:t xml:space="preserve"> and copy the directory of your folder here:</w:t>
      </w:r>
    </w:p>
    <w:p w14:paraId="411F71D1" w14:textId="77777777" w:rsidR="00E96B75" w:rsidRDefault="00E96B75" w:rsidP="00E96B75">
      <w:r>
        <w:rPr>
          <w:noProof/>
        </w:rPr>
        <w:drawing>
          <wp:inline distT="0" distB="0" distL="0" distR="0" wp14:anchorId="0B257AB9" wp14:editId="37E1BA90">
            <wp:extent cx="5943600" cy="276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6225"/>
                    </a:xfrm>
                    <a:prstGeom prst="rect">
                      <a:avLst/>
                    </a:prstGeom>
                  </pic:spPr>
                </pic:pic>
              </a:graphicData>
            </a:graphic>
          </wp:inline>
        </w:drawing>
      </w:r>
    </w:p>
    <w:p w14:paraId="6E5E3A69" w14:textId="77777777" w:rsidR="00E96B75" w:rsidRDefault="00E96B75" w:rsidP="00E96B75">
      <w:r w:rsidRPr="00943398">
        <w:rPr>
          <w:b/>
          <w:bCs/>
          <w:color w:val="ED7D31" w:themeColor="accent2"/>
        </w:rPr>
        <w:t>Step4</w:t>
      </w:r>
      <w:r>
        <w:t xml:space="preserve">: Tell the </w:t>
      </w:r>
      <w:r w:rsidRPr="000F78D0">
        <w:rPr>
          <w:b/>
          <w:bCs/>
        </w:rPr>
        <w:t>Extract Automation</w:t>
      </w:r>
      <w:r>
        <w:t xml:space="preserve"> program your test message form name:</w:t>
      </w:r>
    </w:p>
    <w:p w14:paraId="2FF3C608" w14:textId="77777777" w:rsidR="00E96B75" w:rsidRDefault="00E96B75" w:rsidP="00E96B75">
      <w:r>
        <w:rPr>
          <w:noProof/>
        </w:rPr>
        <w:drawing>
          <wp:inline distT="0" distB="0" distL="0" distR="0" wp14:anchorId="69BEF85B" wp14:editId="5E4AB74A">
            <wp:extent cx="3518611" cy="290853"/>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3747" cy="359886"/>
                    </a:xfrm>
                    <a:prstGeom prst="rect">
                      <a:avLst/>
                    </a:prstGeom>
                  </pic:spPr>
                </pic:pic>
              </a:graphicData>
            </a:graphic>
          </wp:inline>
        </w:drawing>
      </w:r>
    </w:p>
    <w:p w14:paraId="3600EC5C" w14:textId="67251925" w:rsidR="00E96B75" w:rsidRDefault="00E96B75" w:rsidP="00E96B75">
      <w:r w:rsidRPr="00943398">
        <w:rPr>
          <w:b/>
          <w:bCs/>
          <w:color w:val="ED7D31" w:themeColor="accent2"/>
        </w:rPr>
        <w:t>Step5</w:t>
      </w:r>
      <w:r>
        <w:t xml:space="preserve">: </w:t>
      </w:r>
      <w:r w:rsidR="00597215" w:rsidRPr="00597215">
        <w:rPr>
          <w:color w:val="FF0000"/>
        </w:rPr>
        <w:t xml:space="preserve">**Close all excel files** </w:t>
      </w:r>
      <w:r>
        <w:t xml:space="preserve">Run the </w:t>
      </w:r>
      <w:r w:rsidRPr="00AE341E">
        <w:rPr>
          <w:b/>
          <w:bCs/>
        </w:rPr>
        <w:t>Extract Automation.sas</w:t>
      </w:r>
    </w:p>
    <w:p w14:paraId="5C785BE3" w14:textId="77777777" w:rsidR="00E96B75" w:rsidRDefault="00E96B75" w:rsidP="00E96B75">
      <w:r>
        <w:tab/>
        <w:t xml:space="preserve">After running the program, you will </w:t>
      </w:r>
    </w:p>
    <w:p w14:paraId="106A04D6" w14:textId="49E600E7" w:rsidR="00E96B75" w:rsidRDefault="00E96B75" w:rsidP="00E96B75">
      <w:pPr>
        <w:pStyle w:val="ListParagraph"/>
        <w:numPr>
          <w:ilvl w:val="0"/>
          <w:numId w:val="3"/>
        </w:numPr>
      </w:pPr>
      <w:r>
        <w:t xml:space="preserve">have </w:t>
      </w:r>
      <w:r w:rsidR="000C26B9">
        <w:rPr>
          <w:b/>
          <w:bCs/>
        </w:rPr>
        <w:t>DD-extracted</w:t>
      </w:r>
      <w:r w:rsidRPr="00AE341E">
        <w:rPr>
          <w:b/>
          <w:bCs/>
        </w:rPr>
        <w:t>.xlsx</w:t>
      </w:r>
      <w:r>
        <w:t xml:space="preserve"> under folder Output</w:t>
      </w:r>
    </w:p>
    <w:p w14:paraId="4E483266" w14:textId="17BD8147" w:rsidR="00E96B75" w:rsidRPr="00AC7F2F" w:rsidRDefault="00E96B75" w:rsidP="00E96B75">
      <w:pPr>
        <w:pStyle w:val="ListParagraph"/>
        <w:numPr>
          <w:ilvl w:val="0"/>
          <w:numId w:val="3"/>
        </w:numPr>
        <w:rPr>
          <w:color w:val="FF0000"/>
        </w:rPr>
      </w:pPr>
      <w:r>
        <w:t xml:space="preserve">see a manual toggling report based on repeating models under Results Viewer in SAS (toggle the vars accordingly in the </w:t>
      </w:r>
      <w:r w:rsidR="000C26B9">
        <w:rPr>
          <w:b/>
          <w:bCs/>
        </w:rPr>
        <w:t>DD-extracted</w:t>
      </w:r>
      <w:r w:rsidRPr="00AE341E">
        <w:rPr>
          <w:b/>
          <w:bCs/>
        </w:rPr>
        <w:t>.xlsx</w:t>
      </w:r>
      <w:r w:rsidRPr="00D148E2">
        <w:t>)</w:t>
      </w:r>
      <w:r w:rsidR="00AC7F2F">
        <w:t xml:space="preserve"> </w:t>
      </w:r>
      <w:r w:rsidR="00AC7F2F" w:rsidRPr="00AC7F2F">
        <w:rPr>
          <w:color w:val="FF0000"/>
        </w:rPr>
        <w:t>**Put 1 in column K to toggle the group**</w:t>
      </w:r>
    </w:p>
    <w:p w14:paraId="42C256C9" w14:textId="5C152EB9" w:rsidR="00E96B75" w:rsidRDefault="000C26B9" w:rsidP="00E96B75">
      <w:pPr>
        <w:pStyle w:val="ListParagraph"/>
        <w:numPr>
          <w:ilvl w:val="0"/>
          <w:numId w:val="3"/>
        </w:numPr>
      </w:pPr>
      <w:r>
        <w:t>Review the SAS output to see</w:t>
      </w:r>
      <w:r w:rsidR="00E96B75">
        <w:t xml:space="preserve"> the test records and the corresponding case ID like below:</w:t>
      </w:r>
    </w:p>
    <w:p w14:paraId="34882DCB" w14:textId="77777777" w:rsidR="00E96B75" w:rsidRDefault="00E96B75" w:rsidP="00E96B75">
      <w:r>
        <w:rPr>
          <w:noProof/>
        </w:rPr>
        <w:drawing>
          <wp:inline distT="0" distB="0" distL="0" distR="0" wp14:anchorId="736671DD" wp14:editId="3C2B1F46">
            <wp:extent cx="5943600" cy="5911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91185"/>
                    </a:xfrm>
                    <a:prstGeom prst="rect">
                      <a:avLst/>
                    </a:prstGeom>
                  </pic:spPr>
                </pic:pic>
              </a:graphicData>
            </a:graphic>
          </wp:inline>
        </w:drawing>
      </w:r>
    </w:p>
    <w:p w14:paraId="6751973D" w14:textId="77777777" w:rsidR="00E96B75" w:rsidRDefault="00E96B75" w:rsidP="00E96B75"/>
    <w:p w14:paraId="4023FED7" w14:textId="77777777" w:rsidR="00E96B75" w:rsidRDefault="00E96B75" w:rsidP="00E96B75"/>
    <w:p w14:paraId="3FF4455D" w14:textId="77777777" w:rsidR="00E96B75" w:rsidRDefault="00E96B75" w:rsidP="00E96B75">
      <w:pPr>
        <w:rPr>
          <w:b/>
          <w:bCs/>
        </w:rPr>
      </w:pPr>
      <w:r>
        <w:rPr>
          <w:b/>
          <w:bCs/>
        </w:rPr>
        <w:t>Validation</w:t>
      </w:r>
      <w:r w:rsidRPr="00AE341E">
        <w:rPr>
          <w:b/>
          <w:bCs/>
        </w:rPr>
        <w:t xml:space="preserve"> Automation</w:t>
      </w:r>
    </w:p>
    <w:p w14:paraId="248DD6D3" w14:textId="17640AC9" w:rsidR="00F75600" w:rsidRDefault="00E96B75" w:rsidP="00F75600">
      <w:r w:rsidRPr="00943398">
        <w:rPr>
          <w:b/>
          <w:bCs/>
          <w:color w:val="ED7D31" w:themeColor="accent2"/>
        </w:rPr>
        <w:t>Step6</w:t>
      </w:r>
      <w:r w:rsidRPr="00AE341E">
        <w:t xml:space="preserve">: </w:t>
      </w:r>
      <w:r w:rsidR="00F75600" w:rsidRPr="00F75600">
        <w:t xml:space="preserve">Open </w:t>
      </w:r>
      <w:r w:rsidR="00F75600" w:rsidRPr="001A5879">
        <w:rPr>
          <w:b/>
          <w:bCs/>
        </w:rPr>
        <w:t>Validation Automation.sas</w:t>
      </w:r>
      <w:r w:rsidR="00F75600">
        <w:t xml:space="preserve">. </w:t>
      </w:r>
      <w:r w:rsidR="00F75600" w:rsidRPr="00693750">
        <w:t>If you are running SAS as a desktop user, ensure provider= “sqloledb”. If you are running SAS as a network user, ensure provider= “sqlncli11”.</w:t>
      </w:r>
    </w:p>
    <w:p w14:paraId="70771D50" w14:textId="77777777" w:rsidR="00F75600" w:rsidRDefault="00F75600" w:rsidP="00F756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NNAD </w:t>
      </w:r>
      <w:r>
        <w:rPr>
          <w:rFonts w:ascii="Courier New" w:hAnsi="Courier New" w:cs="Courier New"/>
          <w:color w:val="0000FF"/>
          <w:sz w:val="20"/>
          <w:szCs w:val="20"/>
          <w:shd w:val="clear" w:color="auto" w:fill="FFFFFF"/>
        </w:rPr>
        <w:t>OLEDB</w:t>
      </w:r>
    </w:p>
    <w:p w14:paraId="24AC7CE7" w14:textId="77777777" w:rsidR="00F75600" w:rsidRDefault="00F75600" w:rsidP="00F756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provider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sidRPr="001A5879">
        <w:rPr>
          <w:rFonts w:ascii="Courier New" w:hAnsi="Courier New" w:cs="Courier New"/>
          <w:color w:val="800080"/>
          <w:sz w:val="20"/>
          <w:szCs w:val="20"/>
          <w:highlight w:val="yellow"/>
          <w:shd w:val="clear" w:color="auto" w:fill="FFFFFF"/>
        </w:rPr>
        <w:t>sqloledb</w:t>
      </w:r>
      <w:r>
        <w:rPr>
          <w:rFonts w:ascii="Courier New" w:hAnsi="Courier New" w:cs="Courier New"/>
          <w:color w:val="800080"/>
          <w:sz w:val="20"/>
          <w:szCs w:val="20"/>
          <w:shd w:val="clear" w:color="auto" w:fill="FFFFFF"/>
        </w:rPr>
        <w:t>"</w:t>
      </w:r>
    </w:p>
    <w:p w14:paraId="084060B2" w14:textId="77777777" w:rsidR="00F75600" w:rsidRDefault="00F75600" w:rsidP="00F756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properties</w:t>
      </w:r>
      <w:r>
        <w:rPr>
          <w:rFonts w:ascii="Courier New" w:hAnsi="Courier New" w:cs="Courier New"/>
          <w:color w:val="000000"/>
          <w:sz w:val="20"/>
          <w:szCs w:val="20"/>
          <w:shd w:val="clear" w:color="auto" w:fill="FFFFFF"/>
        </w:rPr>
        <w:t xml:space="preserve"> = ( </w:t>
      </w:r>
      <w:r>
        <w:rPr>
          <w:rFonts w:ascii="Courier New" w:hAnsi="Courier New" w:cs="Courier New"/>
          <w:color w:val="800080"/>
          <w:sz w:val="20"/>
          <w:szCs w:val="20"/>
          <w:shd w:val="clear" w:color="auto" w:fill="FFFFFF"/>
        </w:rPr>
        <w:t>"data source"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"dssv-infc-1601\qsrv1"</w:t>
      </w:r>
    </w:p>
    <w:p w14:paraId="28CA37AD" w14:textId="77777777" w:rsidR="00F75600" w:rsidRDefault="00F75600" w:rsidP="00F7560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"Integrated Security"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"SSPI"</w:t>
      </w:r>
    </w:p>
    <w:p w14:paraId="5201EDC1" w14:textId="04B69314" w:rsidR="00F75600" w:rsidRDefault="00F75600" w:rsidP="00E96B75">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"Initial Catalog"</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"NCIRD_DVD_VPD"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schema</w:t>
      </w:r>
      <w:r>
        <w:rPr>
          <w:rFonts w:ascii="Courier New" w:hAnsi="Courier New" w:cs="Courier New"/>
          <w:color w:val="000000"/>
          <w:sz w:val="20"/>
          <w:szCs w:val="20"/>
          <w:shd w:val="clear" w:color="auto" w:fill="FFFFFF"/>
        </w:rPr>
        <w:t xml:space="preserve">=NNDSS </w:t>
      </w:r>
      <w:r>
        <w:rPr>
          <w:rFonts w:ascii="Courier New" w:hAnsi="Courier New" w:cs="Courier New"/>
          <w:color w:val="0000FF"/>
          <w:sz w:val="20"/>
          <w:szCs w:val="20"/>
          <w:shd w:val="clear" w:color="auto" w:fill="FFFFFF"/>
        </w:rPr>
        <w:t>access</w:t>
      </w:r>
      <w:r>
        <w:rPr>
          <w:rFonts w:ascii="Courier New" w:hAnsi="Courier New" w:cs="Courier New"/>
          <w:color w:val="000000"/>
          <w:sz w:val="20"/>
          <w:szCs w:val="20"/>
          <w:shd w:val="clear" w:color="auto" w:fill="FFFFFF"/>
        </w:rPr>
        <w:t>=readonly;</w:t>
      </w:r>
    </w:p>
    <w:p w14:paraId="1915D0A9" w14:textId="103CF9F2" w:rsidR="00E96B75" w:rsidRDefault="00F75600" w:rsidP="00E96B75">
      <w:r>
        <w:t>T</w:t>
      </w:r>
      <w:r w:rsidR="00E96B75" w:rsidRPr="00D148E2">
        <w:t xml:space="preserve">ell </w:t>
      </w:r>
      <w:r w:rsidR="00E96B75">
        <w:t>the</w:t>
      </w:r>
      <w:r w:rsidR="00E96B75" w:rsidRPr="00D148E2">
        <w:t xml:space="preserve"> </w:t>
      </w:r>
      <w:r w:rsidR="00E96B75">
        <w:t>p</w:t>
      </w:r>
      <w:r w:rsidR="00E96B75" w:rsidRPr="00D148E2">
        <w:t>rogram</w:t>
      </w:r>
      <w:r w:rsidR="00E96B75">
        <w:t xml:space="preserve"> the</w:t>
      </w:r>
      <w:r w:rsidR="00E96B75" w:rsidRPr="00D148E2">
        <w:t xml:space="preserve"> </w:t>
      </w:r>
      <w:r w:rsidR="00E96B75" w:rsidRPr="00D148E2">
        <w:rPr>
          <w:b/>
          <w:bCs/>
        </w:rPr>
        <w:t>local records id</w:t>
      </w:r>
      <w:r w:rsidR="00E96B75">
        <w:t xml:space="preserve"> so that the program will compare var values based on the local record id. The local record id can be copied from the output table in </w:t>
      </w:r>
      <w:r w:rsidR="00E96B75" w:rsidRPr="00DD38E3">
        <w:rPr>
          <w:b/>
          <w:bCs/>
          <w:i/>
          <w:iCs/>
        </w:rPr>
        <w:t>Extract Automation.sas</w:t>
      </w:r>
      <w:r w:rsidR="00E96B75">
        <w:t xml:space="preserve"> (see Step5.c). </w:t>
      </w:r>
      <w:r w:rsidR="00E96B75" w:rsidRPr="00385211">
        <w:rPr>
          <w:b/>
          <w:bCs/>
        </w:rPr>
        <w:t>Test_record1_nnad_n</w:t>
      </w:r>
      <w:r w:rsidR="00E96B75">
        <w:t xml:space="preserve"> is same as the </w:t>
      </w:r>
      <w:r w:rsidR="00E96B75" w:rsidRPr="00385211">
        <w:rPr>
          <w:b/>
          <w:bCs/>
        </w:rPr>
        <w:t>test_record1_nnad</w:t>
      </w:r>
      <w:r w:rsidR="00E96B75">
        <w:t xml:space="preserve"> if the local record id starts with characters.</w:t>
      </w:r>
    </w:p>
    <w:p w14:paraId="74F2AEFF" w14:textId="77777777" w:rsidR="00E96B75" w:rsidRDefault="00E96B75" w:rsidP="00E96B75">
      <w:r>
        <w:rPr>
          <w:noProof/>
        </w:rPr>
        <w:lastRenderedPageBreak/>
        <w:drawing>
          <wp:inline distT="0" distB="0" distL="0" distR="0" wp14:anchorId="5D5BA129" wp14:editId="1F428ED8">
            <wp:extent cx="3194892" cy="1143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0881" cy="1152298"/>
                    </a:xfrm>
                    <a:prstGeom prst="rect">
                      <a:avLst/>
                    </a:prstGeom>
                  </pic:spPr>
                </pic:pic>
              </a:graphicData>
            </a:graphic>
          </wp:inline>
        </w:drawing>
      </w:r>
    </w:p>
    <w:p w14:paraId="61A1D5C1" w14:textId="42389C76" w:rsidR="00E96B75" w:rsidRDefault="00E96B75" w:rsidP="00E96B75">
      <w:r>
        <w:t xml:space="preserve">If the local record id starts with numbers, </w:t>
      </w:r>
      <w:r w:rsidRPr="00385211">
        <w:rPr>
          <w:b/>
          <w:bCs/>
        </w:rPr>
        <w:t>Test_record1_nnad_n</w:t>
      </w:r>
      <w:r>
        <w:t xml:space="preserve"> will need an “_” before </w:t>
      </w:r>
      <w:r w:rsidRPr="00385211">
        <w:rPr>
          <w:b/>
          <w:bCs/>
        </w:rPr>
        <w:t>test_record1_nnad</w:t>
      </w:r>
      <w:r>
        <w:t xml:space="preserve"> because SAS will generate an “_” when transpose.</w:t>
      </w:r>
      <w:r w:rsidR="00621298">
        <w:rPr>
          <w:noProof/>
        </w:rPr>
        <w:drawing>
          <wp:inline distT="0" distB="0" distL="0" distR="0" wp14:anchorId="084B4F15" wp14:editId="579675F8">
            <wp:extent cx="3321050" cy="1205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44963" cy="1213723"/>
                    </a:xfrm>
                    <a:prstGeom prst="rect">
                      <a:avLst/>
                    </a:prstGeom>
                  </pic:spPr>
                </pic:pic>
              </a:graphicData>
            </a:graphic>
          </wp:inline>
        </w:drawing>
      </w:r>
    </w:p>
    <w:p w14:paraId="18924740" w14:textId="77777777" w:rsidR="00E96B75" w:rsidRDefault="00E96B75" w:rsidP="00E96B75">
      <w:r w:rsidRPr="00EB150D">
        <w:t>If the local record id</w:t>
      </w:r>
      <w:r>
        <w:rPr>
          <w:b/>
          <w:bCs/>
        </w:rPr>
        <w:t xml:space="preserve"> </w:t>
      </w:r>
      <w:r>
        <w:t xml:space="preserve">contains “-“, “-“ will be converted to “N” by SAS in the column names. You will need to convert when telling SAS the </w:t>
      </w:r>
      <w:r w:rsidRPr="00385211">
        <w:rPr>
          <w:b/>
          <w:bCs/>
        </w:rPr>
        <w:t>Test_record1_nnad_n</w:t>
      </w:r>
      <w:r>
        <w:rPr>
          <w:b/>
          <w:bCs/>
        </w:rPr>
        <w:t xml:space="preserve"> </w:t>
      </w:r>
      <w:r w:rsidRPr="005A11CD">
        <w:t>(see below screenshot).</w:t>
      </w:r>
    </w:p>
    <w:p w14:paraId="3EC41893" w14:textId="77777777" w:rsidR="00E96B75" w:rsidRDefault="00E96B75" w:rsidP="00E96B75">
      <w:r>
        <w:rPr>
          <w:noProof/>
        </w:rPr>
        <w:drawing>
          <wp:inline distT="0" distB="0" distL="0" distR="0" wp14:anchorId="781C69F9" wp14:editId="751A7E46">
            <wp:extent cx="2899458" cy="10315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9942" cy="1042383"/>
                    </a:xfrm>
                    <a:prstGeom prst="rect">
                      <a:avLst/>
                    </a:prstGeom>
                  </pic:spPr>
                </pic:pic>
              </a:graphicData>
            </a:graphic>
          </wp:inline>
        </w:drawing>
      </w:r>
    </w:p>
    <w:p w14:paraId="03EF8D55" w14:textId="77777777" w:rsidR="00E96B75" w:rsidRDefault="00E96B75" w:rsidP="00E96B75"/>
    <w:p w14:paraId="180DA5C3" w14:textId="77777777" w:rsidR="00E96B75" w:rsidRDefault="00E96B75" w:rsidP="00E96B75">
      <w:r w:rsidRPr="00943398">
        <w:rPr>
          <w:b/>
          <w:bCs/>
          <w:color w:val="ED7D31" w:themeColor="accent2"/>
        </w:rPr>
        <w:t>Step7</w:t>
      </w:r>
      <w:r>
        <w:t xml:space="preserve">: Run </w:t>
      </w:r>
      <w:r w:rsidRPr="00DD38E3">
        <w:rPr>
          <w:b/>
          <w:bCs/>
          <w:i/>
          <w:iCs/>
        </w:rPr>
        <w:t>Validation Automation.sas</w:t>
      </w:r>
      <w:r>
        <w:t xml:space="preserve"> and you will see 2 reports in the Output folder:</w:t>
      </w:r>
    </w:p>
    <w:p w14:paraId="5E9CDFF0" w14:textId="77777777" w:rsidR="00E96B75" w:rsidRDefault="00E96B75" w:rsidP="00E96B75">
      <w:r>
        <w:tab/>
      </w:r>
      <w:r>
        <w:rPr>
          <w:noProof/>
        </w:rPr>
        <w:drawing>
          <wp:inline distT="0" distB="0" distL="0" distR="0" wp14:anchorId="146B3759" wp14:editId="703704CE">
            <wp:extent cx="1596788" cy="317879"/>
            <wp:effectExtent l="0" t="0" r="381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31299" cy="324749"/>
                    </a:xfrm>
                    <a:prstGeom prst="rect">
                      <a:avLst/>
                    </a:prstGeom>
                  </pic:spPr>
                </pic:pic>
              </a:graphicData>
            </a:graphic>
          </wp:inline>
        </w:drawing>
      </w:r>
    </w:p>
    <w:p w14:paraId="4347D992" w14:textId="77777777" w:rsidR="00E96B75" w:rsidRPr="00DD38E3" w:rsidRDefault="00E96B75" w:rsidP="00E96B75">
      <w:pPr>
        <w:rPr>
          <w:sz w:val="20"/>
          <w:szCs w:val="20"/>
        </w:rPr>
      </w:pPr>
      <w:r w:rsidRPr="00DD38E3">
        <w:rPr>
          <w:b/>
          <w:bCs/>
          <w:sz w:val="20"/>
          <w:szCs w:val="20"/>
        </w:rPr>
        <w:t>Note:</w:t>
      </w:r>
      <w:r w:rsidRPr="00DD38E3">
        <w:rPr>
          <w:sz w:val="20"/>
          <w:szCs w:val="20"/>
        </w:rPr>
        <w:t xml:space="preserve"> when look at the </w:t>
      </w:r>
      <w:r w:rsidRPr="00DD38E3">
        <w:rPr>
          <w:b/>
          <w:bCs/>
          <w:i/>
          <w:iCs/>
          <w:sz w:val="20"/>
          <w:szCs w:val="20"/>
        </w:rPr>
        <w:t>Validation_Report_Test_Record.xlsx</w:t>
      </w:r>
      <w:r w:rsidRPr="00DD38E3">
        <w:rPr>
          <w:sz w:val="20"/>
          <w:szCs w:val="20"/>
        </w:rPr>
        <w:t>, make sure all rows without “Y” in column “Match” are reviewed.</w:t>
      </w:r>
    </w:p>
    <w:p w14:paraId="6556CD47" w14:textId="0E4D7CBA" w:rsidR="00E96B75" w:rsidRDefault="00E96B75" w:rsidP="00E96B75">
      <w:r w:rsidRPr="00DD38E3">
        <w:rPr>
          <w:sz w:val="20"/>
          <w:szCs w:val="20"/>
        </w:rPr>
        <w:t xml:space="preserve">When look at the </w:t>
      </w:r>
      <w:r w:rsidRPr="00DD38E3">
        <w:rPr>
          <w:b/>
          <w:bCs/>
          <w:i/>
          <w:iCs/>
          <w:sz w:val="20"/>
          <w:szCs w:val="20"/>
        </w:rPr>
        <w:t>Validation_Report_Untoggled_Var.xlsx</w:t>
      </w:r>
      <w:r w:rsidRPr="00DD38E3">
        <w:rPr>
          <w:sz w:val="20"/>
          <w:szCs w:val="20"/>
        </w:rPr>
        <w:t>, make sure variables with any value for all columns are reviewed.</w:t>
      </w:r>
    </w:p>
    <w:p w14:paraId="036EE39E" w14:textId="4DB6ADCE" w:rsidR="00005E53" w:rsidRDefault="00005E53" w:rsidP="00E96B75">
      <w:r w:rsidRPr="00005E53">
        <w:rPr>
          <w:b/>
          <w:bCs/>
          <w:color w:val="ED7D31" w:themeColor="accent2"/>
        </w:rPr>
        <w:t>Step8</w:t>
      </w:r>
      <w:r>
        <w:t xml:space="preserve">: make sure you archive your outputs </w:t>
      </w:r>
      <w:hyperlink r:id="rId35" w:history="1">
        <w:r w:rsidRPr="00005E53">
          <w:rPr>
            <w:rStyle w:val="Hyperlink"/>
          </w:rPr>
          <w:t>here</w:t>
        </w:r>
      </w:hyperlink>
      <w:r>
        <w:t>.</w:t>
      </w:r>
    </w:p>
    <w:p w14:paraId="4E0E06BE" w14:textId="021E0D0D" w:rsidR="00E96B75" w:rsidRDefault="00E96B75" w:rsidP="00E96B75">
      <w:r>
        <w:t>All set! Have fun!</w:t>
      </w:r>
    </w:p>
    <w:p w14:paraId="523FDA6D" w14:textId="7436A78D" w:rsidR="00E96B75" w:rsidRDefault="00E96B75" w:rsidP="00E96B75">
      <w:r>
        <w:t xml:space="preserve">For all logics of the two programs, please see </w:t>
      </w:r>
      <w:r w:rsidRPr="00E96B75">
        <w:rPr>
          <w:b/>
          <w:bCs/>
          <w:i/>
          <w:iCs/>
        </w:rPr>
        <w:t>Extract and Validation Automation Instruction.docx</w:t>
      </w:r>
      <w:r>
        <w:t xml:space="preserve"> saved </w:t>
      </w:r>
      <w:hyperlink r:id="rId36" w:history="1">
        <w:r w:rsidRPr="00E96B75">
          <w:rPr>
            <w:rStyle w:val="Hyperlink"/>
          </w:rPr>
          <w:t>here</w:t>
        </w:r>
      </w:hyperlink>
      <w:r>
        <w:t>.</w:t>
      </w:r>
    </w:p>
    <w:p w14:paraId="27D71696" w14:textId="6B10955A" w:rsidR="00E96B75" w:rsidRDefault="00E96B75" w:rsidP="00E96B75">
      <w:r>
        <w:t>If you want to confirm the non-match data, go to the next page.</w:t>
      </w:r>
    </w:p>
    <w:p w14:paraId="20B9731B" w14:textId="77777777" w:rsidR="00E96B75" w:rsidRDefault="00E96B75" w:rsidP="00E96B75"/>
    <w:p w14:paraId="261B587A" w14:textId="6FC6C5C1" w:rsidR="00E96B75" w:rsidRDefault="00E96B75"/>
    <w:p w14:paraId="4CA4A67E" w14:textId="5FA191D2" w:rsidR="00E96B75" w:rsidRDefault="002C4EAD" w:rsidP="002C4EAD">
      <w:pPr>
        <w:jc w:val="center"/>
        <w:rPr>
          <w:b/>
          <w:bCs/>
          <w:sz w:val="28"/>
          <w:szCs w:val="28"/>
        </w:rPr>
      </w:pPr>
      <w:r>
        <w:rPr>
          <w:b/>
          <w:bCs/>
          <w:sz w:val="28"/>
          <w:szCs w:val="28"/>
        </w:rPr>
        <w:lastRenderedPageBreak/>
        <w:t xml:space="preserve">4 </w:t>
      </w:r>
      <w:r w:rsidR="00E96B75">
        <w:rPr>
          <w:b/>
          <w:bCs/>
          <w:sz w:val="28"/>
          <w:szCs w:val="28"/>
        </w:rPr>
        <w:t>How to confirm the non-match data?</w:t>
      </w:r>
    </w:p>
    <w:p w14:paraId="639420D7" w14:textId="77777777" w:rsidR="00E96B75" w:rsidRPr="00FA0408" w:rsidRDefault="00E96B75" w:rsidP="00E96B75">
      <w:pPr>
        <w:pStyle w:val="ListParagraph"/>
        <w:numPr>
          <w:ilvl w:val="0"/>
          <w:numId w:val="4"/>
        </w:numPr>
        <w:rPr>
          <w:sz w:val="24"/>
          <w:szCs w:val="24"/>
        </w:rPr>
      </w:pPr>
      <w:r w:rsidRPr="00FA0408">
        <w:rPr>
          <w:sz w:val="24"/>
          <w:szCs w:val="24"/>
        </w:rPr>
        <w:t>Check the MVPS onboard</w:t>
      </w:r>
    </w:p>
    <w:p w14:paraId="44BCB59E" w14:textId="77777777" w:rsidR="00E96B75" w:rsidRPr="00FA0408" w:rsidRDefault="00E96B75" w:rsidP="00E96B75">
      <w:pPr>
        <w:pStyle w:val="ListParagraph"/>
        <w:rPr>
          <w:sz w:val="24"/>
          <w:szCs w:val="24"/>
        </w:rPr>
      </w:pPr>
      <w:r w:rsidRPr="00FA0408">
        <w:rPr>
          <w:b/>
          <w:bCs/>
          <w:sz w:val="24"/>
          <w:szCs w:val="24"/>
        </w:rPr>
        <w:t>Step1:</w:t>
      </w:r>
      <w:r w:rsidRPr="00FA0408">
        <w:rPr>
          <w:sz w:val="24"/>
          <w:szCs w:val="24"/>
        </w:rPr>
        <w:t xml:space="preserve"> Go to </w:t>
      </w:r>
      <w:hyperlink r:id="rId37" w:history="1">
        <w:r w:rsidRPr="00FA0408">
          <w:rPr>
            <w:rStyle w:val="Hyperlink"/>
            <w:sz w:val="24"/>
            <w:szCs w:val="24"/>
          </w:rPr>
          <w:t>https://mvpsonboard.cdc.gov/</w:t>
        </w:r>
      </w:hyperlink>
    </w:p>
    <w:p w14:paraId="16903C40" w14:textId="77777777" w:rsidR="00E96B75" w:rsidRPr="00FA0408" w:rsidRDefault="00E96B75" w:rsidP="00E96B75">
      <w:pPr>
        <w:pStyle w:val="ListParagraph"/>
        <w:rPr>
          <w:sz w:val="24"/>
          <w:szCs w:val="24"/>
        </w:rPr>
      </w:pPr>
      <w:r w:rsidRPr="00FA0408">
        <w:rPr>
          <w:b/>
          <w:bCs/>
          <w:sz w:val="24"/>
          <w:szCs w:val="24"/>
        </w:rPr>
        <w:t>Step2:</w:t>
      </w:r>
      <w:r w:rsidRPr="00FA0408">
        <w:rPr>
          <w:sz w:val="24"/>
          <w:szCs w:val="24"/>
        </w:rPr>
        <w:t xml:space="preserve"> Go to “Messages”</w:t>
      </w:r>
    </w:p>
    <w:p w14:paraId="36643286" w14:textId="77777777" w:rsidR="00E96B75" w:rsidRDefault="00E96B75" w:rsidP="00E96B75">
      <w:pPr>
        <w:pStyle w:val="ListParagraph"/>
        <w:rPr>
          <w:sz w:val="28"/>
          <w:szCs w:val="28"/>
        </w:rPr>
      </w:pPr>
      <w:r>
        <w:rPr>
          <w:noProof/>
        </w:rPr>
        <mc:AlternateContent>
          <mc:Choice Requires="wps">
            <w:drawing>
              <wp:anchor distT="0" distB="0" distL="114300" distR="114300" simplePos="0" relativeHeight="251659264" behindDoc="0" locked="0" layoutInCell="1" allowOverlap="1" wp14:anchorId="78B0F7C4" wp14:editId="381E08B9">
                <wp:simplePos x="0" y="0"/>
                <wp:positionH relativeFrom="column">
                  <wp:posOffset>540689</wp:posOffset>
                </wp:positionH>
                <wp:positionV relativeFrom="paragraph">
                  <wp:posOffset>1045017</wp:posOffset>
                </wp:positionV>
                <wp:extent cx="1335819" cy="357808"/>
                <wp:effectExtent l="0" t="0" r="17145" b="23495"/>
                <wp:wrapNone/>
                <wp:docPr id="4" name="Rectangle 4"/>
                <wp:cNvGraphicFramePr/>
                <a:graphic xmlns:a="http://schemas.openxmlformats.org/drawingml/2006/main">
                  <a:graphicData uri="http://schemas.microsoft.com/office/word/2010/wordprocessingShape">
                    <wps:wsp>
                      <wps:cNvSpPr/>
                      <wps:spPr>
                        <a:xfrm>
                          <a:off x="0" y="0"/>
                          <a:ext cx="1335819" cy="3578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0D26A" id="Rectangle 4" o:spid="_x0000_s1026" style="position:absolute;margin-left:42.55pt;margin-top:82.3pt;width:105.2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" filled="f" strokecolor="red" strokeweight="1.5pt"/>
            </w:pict>
          </mc:Fallback>
        </mc:AlternateContent>
      </w:r>
      <w:r>
        <w:rPr>
          <w:noProof/>
        </w:rPr>
        <w:drawing>
          <wp:inline distT="0" distB="0" distL="0" distR="0" wp14:anchorId="7341780C" wp14:editId="31A75235">
            <wp:extent cx="18764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76425" cy="2419350"/>
                    </a:xfrm>
                    <a:prstGeom prst="rect">
                      <a:avLst/>
                    </a:prstGeom>
                  </pic:spPr>
                </pic:pic>
              </a:graphicData>
            </a:graphic>
          </wp:inline>
        </w:drawing>
      </w:r>
    </w:p>
    <w:p w14:paraId="3CF31F43" w14:textId="77777777" w:rsidR="00E96B75" w:rsidRPr="00FA0408" w:rsidRDefault="00E96B75" w:rsidP="00E96B75">
      <w:pPr>
        <w:pStyle w:val="ListParagraph"/>
        <w:rPr>
          <w:sz w:val="24"/>
          <w:szCs w:val="24"/>
        </w:rPr>
      </w:pPr>
      <w:r w:rsidRPr="00FA0408">
        <w:rPr>
          <w:b/>
          <w:bCs/>
          <w:sz w:val="24"/>
          <w:szCs w:val="24"/>
        </w:rPr>
        <w:t>Step3</w:t>
      </w:r>
      <w:r w:rsidRPr="00FA0408">
        <w:rPr>
          <w:sz w:val="24"/>
          <w:szCs w:val="24"/>
        </w:rPr>
        <w:t>: Use filters (e.g., jurisdictions and start date) and click “APPLY”.</w:t>
      </w:r>
    </w:p>
    <w:p w14:paraId="56032C59" w14:textId="77777777" w:rsidR="00E96B75" w:rsidRPr="00FA0408" w:rsidRDefault="00E96B75" w:rsidP="00E96B75">
      <w:pPr>
        <w:pStyle w:val="ListParagraph"/>
        <w:rPr>
          <w:sz w:val="24"/>
          <w:szCs w:val="24"/>
        </w:rPr>
      </w:pPr>
      <w:r w:rsidRPr="00FA0408">
        <w:rPr>
          <w:noProof/>
          <w:sz w:val="20"/>
          <w:szCs w:val="20"/>
        </w:rPr>
        <w:drawing>
          <wp:inline distT="0" distB="0" distL="0" distR="0" wp14:anchorId="7B0979D1" wp14:editId="35933A77">
            <wp:extent cx="5943600" cy="34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49250"/>
                    </a:xfrm>
                    <a:prstGeom prst="rect">
                      <a:avLst/>
                    </a:prstGeom>
                  </pic:spPr>
                </pic:pic>
              </a:graphicData>
            </a:graphic>
          </wp:inline>
        </w:drawing>
      </w:r>
    </w:p>
    <w:p w14:paraId="52C93875" w14:textId="77777777" w:rsidR="00E96B75" w:rsidRPr="00FA0408" w:rsidRDefault="00E96B75" w:rsidP="00E96B75">
      <w:pPr>
        <w:pStyle w:val="ListParagraph"/>
        <w:rPr>
          <w:sz w:val="24"/>
          <w:szCs w:val="24"/>
        </w:rPr>
      </w:pPr>
    </w:p>
    <w:p w14:paraId="0C87D073" w14:textId="77777777" w:rsidR="00E96B75" w:rsidRPr="00FA0408" w:rsidRDefault="00E96B75" w:rsidP="00E96B75">
      <w:pPr>
        <w:pStyle w:val="ListParagraph"/>
        <w:rPr>
          <w:sz w:val="24"/>
          <w:szCs w:val="24"/>
        </w:rPr>
      </w:pPr>
      <w:r w:rsidRPr="00FA0408">
        <w:rPr>
          <w:sz w:val="24"/>
          <w:szCs w:val="24"/>
        </w:rPr>
        <w:t>If a doesn’t work, then move to b.</w:t>
      </w:r>
    </w:p>
    <w:p w14:paraId="51548D7D" w14:textId="77777777" w:rsidR="00E96B75" w:rsidRPr="008F2DC2" w:rsidRDefault="00E96B75" w:rsidP="00E96B75">
      <w:pPr>
        <w:pStyle w:val="ListParagraph"/>
        <w:rPr>
          <w:sz w:val="28"/>
          <w:szCs w:val="28"/>
        </w:rPr>
      </w:pPr>
    </w:p>
    <w:p w14:paraId="33C4D9B7" w14:textId="77777777" w:rsidR="00E96B75" w:rsidRPr="00FA0408" w:rsidRDefault="00E96B75" w:rsidP="00E96B75">
      <w:pPr>
        <w:pStyle w:val="ListParagraph"/>
        <w:numPr>
          <w:ilvl w:val="0"/>
          <w:numId w:val="4"/>
        </w:numPr>
        <w:rPr>
          <w:sz w:val="24"/>
          <w:szCs w:val="24"/>
        </w:rPr>
      </w:pPr>
      <w:r w:rsidRPr="00FA0408">
        <w:rPr>
          <w:sz w:val="24"/>
          <w:szCs w:val="24"/>
        </w:rPr>
        <w:t>Check the MVPS Database</w:t>
      </w:r>
    </w:p>
    <w:p w14:paraId="21E10B23" w14:textId="77777777" w:rsidR="00E96B75" w:rsidRPr="00FA0408" w:rsidRDefault="00E96B75" w:rsidP="00E96B75">
      <w:pPr>
        <w:pStyle w:val="ListParagraph"/>
        <w:rPr>
          <w:sz w:val="24"/>
          <w:szCs w:val="24"/>
        </w:rPr>
      </w:pPr>
      <w:r w:rsidRPr="00FA0408">
        <w:rPr>
          <w:b/>
          <w:bCs/>
          <w:sz w:val="24"/>
          <w:szCs w:val="24"/>
        </w:rPr>
        <w:t>Step1</w:t>
      </w:r>
      <w:r w:rsidRPr="00FA0408">
        <w:rPr>
          <w:sz w:val="24"/>
          <w:szCs w:val="24"/>
        </w:rPr>
        <w:t>: Go to MS SQL Server (</w:t>
      </w:r>
      <w:r w:rsidRPr="00FA0408">
        <w:t>Sever: DSPV-INFC-1604\QSRV1</w:t>
      </w:r>
      <w:r w:rsidRPr="00FA0408">
        <w:rPr>
          <w:sz w:val="24"/>
          <w:szCs w:val="24"/>
        </w:rPr>
        <w:t>)</w:t>
      </w:r>
    </w:p>
    <w:p w14:paraId="51750665" w14:textId="77777777" w:rsidR="00E96B75" w:rsidRPr="00FA0408" w:rsidRDefault="00E96B75" w:rsidP="00E96B75">
      <w:pPr>
        <w:pStyle w:val="ListParagraph"/>
        <w:rPr>
          <w:sz w:val="24"/>
          <w:szCs w:val="24"/>
        </w:rPr>
      </w:pPr>
      <w:r w:rsidRPr="00FA0408">
        <w:rPr>
          <w:b/>
          <w:bCs/>
          <w:sz w:val="24"/>
          <w:szCs w:val="24"/>
        </w:rPr>
        <w:t>Step2</w:t>
      </w:r>
      <w:r w:rsidRPr="00FA0408">
        <w:rPr>
          <w:sz w:val="24"/>
          <w:szCs w:val="24"/>
        </w:rPr>
        <w:t>: Go to MVPS_ONB -&gt; Views -&gt; hl7_message_meta_vw</w:t>
      </w:r>
    </w:p>
    <w:p w14:paraId="118331E0" w14:textId="77777777" w:rsidR="00E96B75" w:rsidRPr="00FA0408" w:rsidRDefault="00E96B75" w:rsidP="00E96B75">
      <w:pPr>
        <w:pStyle w:val="ListParagraph"/>
        <w:rPr>
          <w:sz w:val="24"/>
          <w:szCs w:val="24"/>
        </w:rPr>
      </w:pPr>
      <w:r w:rsidRPr="00FA0408">
        <w:rPr>
          <w:noProof/>
          <w:sz w:val="20"/>
          <w:szCs w:val="20"/>
        </w:rPr>
        <w:drawing>
          <wp:inline distT="0" distB="0" distL="0" distR="0" wp14:anchorId="6C36C4AA" wp14:editId="0C239B02">
            <wp:extent cx="2049165" cy="2608028"/>
            <wp:effectExtent l="0" t="0" r="8255"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72021" cy="2637118"/>
                    </a:xfrm>
                    <a:prstGeom prst="rect">
                      <a:avLst/>
                    </a:prstGeom>
                  </pic:spPr>
                </pic:pic>
              </a:graphicData>
            </a:graphic>
          </wp:inline>
        </w:drawing>
      </w:r>
    </w:p>
    <w:p w14:paraId="711D2867" w14:textId="77777777" w:rsidR="00E96B75" w:rsidRPr="00FA0408" w:rsidRDefault="00E96B75" w:rsidP="00E96B75">
      <w:pPr>
        <w:pStyle w:val="ListParagraph"/>
        <w:rPr>
          <w:sz w:val="24"/>
          <w:szCs w:val="24"/>
        </w:rPr>
      </w:pPr>
      <w:r w:rsidRPr="00FA0408">
        <w:rPr>
          <w:b/>
          <w:bCs/>
          <w:sz w:val="24"/>
          <w:szCs w:val="24"/>
        </w:rPr>
        <w:t>Step3</w:t>
      </w:r>
      <w:r w:rsidRPr="00FA0408">
        <w:rPr>
          <w:sz w:val="24"/>
          <w:szCs w:val="24"/>
        </w:rPr>
        <w:t>: use the following code</w:t>
      </w:r>
      <w:r>
        <w:rPr>
          <w:sz w:val="24"/>
          <w:szCs w:val="24"/>
        </w:rPr>
        <w:t>s</w:t>
      </w:r>
      <w:r w:rsidRPr="00FA0408">
        <w:rPr>
          <w:sz w:val="24"/>
          <w:szCs w:val="24"/>
        </w:rPr>
        <w:t xml:space="preserve"> to get the raw message</w:t>
      </w:r>
    </w:p>
    <w:p w14:paraId="06A3E2F2" w14:textId="77777777" w:rsidR="00E96B75" w:rsidRDefault="00E96B75" w:rsidP="004F47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 xml:space="preserve">  select</w:t>
      </w:r>
      <w:r>
        <w:rPr>
          <w:rFonts w:ascii="Consolas" w:hAnsi="Consolas" w:cs="Consolas"/>
          <w:color w:val="000000"/>
          <w:sz w:val="19"/>
          <w:szCs w:val="19"/>
        </w:rPr>
        <w:t xml:space="preserve"> raw_message</w:t>
      </w:r>
    </w:p>
    <w:p w14:paraId="58460434" w14:textId="77777777" w:rsidR="00E96B75" w:rsidRDefault="00E96B75" w:rsidP="004F47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[MVPS_ONB]</w:t>
      </w:r>
      <w:r>
        <w:rPr>
          <w:rFonts w:ascii="Consolas" w:hAnsi="Consolas" w:cs="Consolas"/>
          <w:color w:val="808080"/>
          <w:sz w:val="19"/>
          <w:szCs w:val="19"/>
        </w:rPr>
        <w:t>.</w:t>
      </w:r>
      <w:r>
        <w:rPr>
          <w:rFonts w:ascii="Consolas" w:hAnsi="Consolas" w:cs="Consolas"/>
          <w:color w:val="000000"/>
          <w:sz w:val="19"/>
          <w:szCs w:val="19"/>
        </w:rPr>
        <w:t>[dashboard]</w:t>
      </w:r>
      <w:r>
        <w:rPr>
          <w:rFonts w:ascii="Consolas" w:hAnsi="Consolas" w:cs="Consolas"/>
          <w:color w:val="808080"/>
          <w:sz w:val="19"/>
          <w:szCs w:val="19"/>
        </w:rPr>
        <w:t>.</w:t>
      </w:r>
      <w:r>
        <w:rPr>
          <w:rFonts w:ascii="Consolas" w:hAnsi="Consolas" w:cs="Consolas"/>
          <w:color w:val="000000"/>
          <w:sz w:val="19"/>
          <w:szCs w:val="19"/>
        </w:rPr>
        <w:t>[transaction_extended_vw] a</w:t>
      </w:r>
    </w:p>
    <w:p w14:paraId="111C11C4" w14:textId="77777777" w:rsidR="00E96B75" w:rsidRDefault="00E96B75" w:rsidP="004F47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[MVPS_ONB]</w:t>
      </w:r>
      <w:r>
        <w:rPr>
          <w:rFonts w:ascii="Consolas" w:hAnsi="Consolas" w:cs="Consolas"/>
          <w:color w:val="808080"/>
          <w:sz w:val="19"/>
          <w:szCs w:val="19"/>
        </w:rPr>
        <w:t>.</w:t>
      </w:r>
      <w:r>
        <w:rPr>
          <w:rFonts w:ascii="Consolas" w:hAnsi="Consolas" w:cs="Consolas"/>
          <w:color w:val="000000"/>
          <w:sz w:val="19"/>
          <w:szCs w:val="19"/>
        </w:rPr>
        <w:t>[hl7]</w:t>
      </w:r>
      <w:r>
        <w:rPr>
          <w:rFonts w:ascii="Consolas" w:hAnsi="Consolas" w:cs="Consolas"/>
          <w:color w:val="808080"/>
          <w:sz w:val="19"/>
          <w:szCs w:val="19"/>
        </w:rPr>
        <w:t>.</w:t>
      </w:r>
      <w:r>
        <w:rPr>
          <w:rFonts w:ascii="Consolas" w:hAnsi="Consolas" w:cs="Consolas"/>
          <w:color w:val="000000"/>
          <w:sz w:val="19"/>
          <w:szCs w:val="19"/>
        </w:rPr>
        <w:t>[message_meta_vw] b</w:t>
      </w:r>
    </w:p>
    <w:p w14:paraId="7CE23BA1" w14:textId="77777777" w:rsidR="00E96B75" w:rsidRDefault="00E96B75" w:rsidP="004F47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trans_id </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msg_transaction_id</w:t>
      </w:r>
    </w:p>
    <w:p w14:paraId="0E168EDF" w14:textId="77777777" w:rsidR="00E96B75" w:rsidRPr="004132A2" w:rsidRDefault="00E96B75" w:rsidP="004F47E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4132A2">
        <w:rPr>
          <w:rFonts w:ascii="Consolas" w:hAnsi="Consolas" w:cs="Consolas"/>
          <w:color w:val="0000FF"/>
          <w:sz w:val="19"/>
          <w:szCs w:val="19"/>
        </w:rPr>
        <w:t>where</w:t>
      </w:r>
      <w:r w:rsidRPr="004132A2">
        <w:rPr>
          <w:rFonts w:ascii="Consolas" w:hAnsi="Consolas" w:cs="Consolas"/>
          <w:color w:val="000000"/>
          <w:sz w:val="19"/>
          <w:szCs w:val="19"/>
        </w:rPr>
        <w:t xml:space="preserve"> b</w:t>
      </w:r>
      <w:r w:rsidRPr="004132A2">
        <w:rPr>
          <w:rFonts w:ascii="Consolas" w:hAnsi="Consolas" w:cs="Consolas"/>
          <w:color w:val="808080"/>
          <w:sz w:val="19"/>
          <w:szCs w:val="19"/>
        </w:rPr>
        <w:t>.</w:t>
      </w:r>
      <w:r w:rsidRPr="004132A2">
        <w:rPr>
          <w:rFonts w:ascii="Consolas" w:hAnsi="Consolas" w:cs="Consolas"/>
          <w:color w:val="000000"/>
          <w:sz w:val="19"/>
          <w:szCs w:val="19"/>
        </w:rPr>
        <w:t xml:space="preserve">local_record_id </w:t>
      </w:r>
      <w:r w:rsidRPr="004132A2">
        <w:rPr>
          <w:rFonts w:ascii="Consolas" w:hAnsi="Consolas" w:cs="Consolas"/>
          <w:color w:val="808080"/>
          <w:sz w:val="19"/>
          <w:szCs w:val="19"/>
        </w:rPr>
        <w:t>=</w:t>
      </w:r>
      <w:r w:rsidRPr="004132A2">
        <w:rPr>
          <w:rFonts w:ascii="Consolas" w:hAnsi="Consolas" w:cs="Consolas"/>
          <w:color w:val="FF0000"/>
          <w:sz w:val="19"/>
          <w:szCs w:val="19"/>
        </w:rPr>
        <w:t>'CAS11623003KY01'</w:t>
      </w:r>
      <w:r w:rsidRPr="004132A2">
        <w:rPr>
          <w:rFonts w:ascii="Consolas" w:hAnsi="Consolas" w:cs="Consolas"/>
          <w:color w:val="000000"/>
          <w:sz w:val="19"/>
          <w:szCs w:val="19"/>
        </w:rPr>
        <w:t xml:space="preserve"> </w:t>
      </w:r>
      <w:r w:rsidRPr="004132A2">
        <w:rPr>
          <w:rFonts w:ascii="Consolas" w:hAnsi="Consolas" w:cs="Consolas"/>
          <w:color w:val="808080"/>
          <w:sz w:val="19"/>
          <w:szCs w:val="19"/>
        </w:rPr>
        <w:t>and</w:t>
      </w:r>
      <w:r w:rsidRPr="004132A2">
        <w:rPr>
          <w:rFonts w:ascii="Consolas" w:hAnsi="Consolas" w:cs="Consolas"/>
          <w:color w:val="000000"/>
          <w:sz w:val="19"/>
          <w:szCs w:val="19"/>
        </w:rPr>
        <w:t xml:space="preserve"> b</w:t>
      </w:r>
      <w:r w:rsidRPr="004132A2">
        <w:rPr>
          <w:rFonts w:ascii="Consolas" w:hAnsi="Consolas" w:cs="Consolas"/>
          <w:color w:val="808080"/>
          <w:sz w:val="19"/>
          <w:szCs w:val="19"/>
        </w:rPr>
        <w:t>.</w:t>
      </w:r>
      <w:r w:rsidRPr="004132A2">
        <w:rPr>
          <w:rFonts w:ascii="Consolas" w:hAnsi="Consolas" w:cs="Consolas"/>
          <w:color w:val="000000"/>
          <w:sz w:val="19"/>
          <w:szCs w:val="19"/>
        </w:rPr>
        <w:t>current_record_flag</w:t>
      </w:r>
      <w:r w:rsidRPr="004132A2">
        <w:rPr>
          <w:rFonts w:ascii="Consolas" w:hAnsi="Consolas" w:cs="Consolas"/>
          <w:color w:val="808080"/>
          <w:sz w:val="19"/>
          <w:szCs w:val="19"/>
        </w:rPr>
        <w:t>=</w:t>
      </w:r>
      <w:r w:rsidRPr="004132A2">
        <w:rPr>
          <w:rFonts w:ascii="Consolas" w:hAnsi="Consolas" w:cs="Consolas"/>
          <w:color w:val="FF0000"/>
          <w:sz w:val="19"/>
          <w:szCs w:val="19"/>
        </w:rPr>
        <w:t>'Y'</w:t>
      </w:r>
    </w:p>
    <w:p w14:paraId="1273AC66" w14:textId="77777777" w:rsidR="00E96B75" w:rsidRPr="004132A2" w:rsidRDefault="00E96B75" w:rsidP="00E96B75">
      <w:pPr>
        <w:rPr>
          <w:sz w:val="28"/>
          <w:szCs w:val="28"/>
        </w:rPr>
      </w:pPr>
    </w:p>
    <w:p w14:paraId="7AA97F0C" w14:textId="77777777" w:rsidR="00E96B75" w:rsidRPr="00FA0408" w:rsidRDefault="00E96B75" w:rsidP="00E96B75">
      <w:pPr>
        <w:pStyle w:val="ListParagraph"/>
        <w:rPr>
          <w:sz w:val="24"/>
          <w:szCs w:val="24"/>
        </w:rPr>
      </w:pPr>
      <w:r w:rsidRPr="00FA0408">
        <w:rPr>
          <w:b/>
          <w:bCs/>
          <w:sz w:val="24"/>
          <w:szCs w:val="24"/>
        </w:rPr>
        <w:t>Step4</w:t>
      </w:r>
      <w:r w:rsidRPr="00FA0408">
        <w:rPr>
          <w:sz w:val="24"/>
          <w:szCs w:val="24"/>
        </w:rPr>
        <w:t>: copy the raw message to a word doc because it could be multiple</w:t>
      </w:r>
      <w:r>
        <w:rPr>
          <w:sz w:val="24"/>
          <w:szCs w:val="24"/>
        </w:rPr>
        <w:t>-</w:t>
      </w:r>
      <w:r w:rsidRPr="00FA0408">
        <w:rPr>
          <w:sz w:val="24"/>
          <w:szCs w:val="24"/>
        </w:rPr>
        <w:t>page long.</w:t>
      </w:r>
    </w:p>
    <w:p w14:paraId="537BDFD3" w14:textId="77777777" w:rsidR="00E96B75" w:rsidRPr="00FA0408" w:rsidRDefault="00E96B75" w:rsidP="00E96B75">
      <w:pPr>
        <w:pStyle w:val="ListParagraph"/>
        <w:rPr>
          <w:sz w:val="24"/>
          <w:szCs w:val="24"/>
        </w:rPr>
      </w:pPr>
    </w:p>
    <w:p w14:paraId="52469438" w14:textId="77777777" w:rsidR="00E96B75" w:rsidRPr="00FA0408" w:rsidRDefault="00E96B75" w:rsidP="00E96B75">
      <w:pPr>
        <w:pStyle w:val="ListParagraph"/>
        <w:rPr>
          <w:sz w:val="24"/>
          <w:szCs w:val="24"/>
        </w:rPr>
      </w:pPr>
      <w:r w:rsidRPr="00FA0408">
        <w:rPr>
          <w:sz w:val="24"/>
          <w:szCs w:val="24"/>
        </w:rPr>
        <w:t>Have fun exploring!</w:t>
      </w:r>
    </w:p>
    <w:p w14:paraId="70356D07" w14:textId="7E8D6A84" w:rsidR="00E96B75" w:rsidRDefault="00565D07" w:rsidP="006F31C7">
      <w:pPr>
        <w:ind w:left="720"/>
      </w:pPr>
      <w:r w:rsidRPr="00565D07">
        <w:t xml:space="preserve">Please see the </w:t>
      </w:r>
      <w:hyperlink w:anchor="_Appendix:" w:history="1">
        <w:r w:rsidRPr="0052501A">
          <w:rPr>
            <w:rStyle w:val="Hyperlink"/>
          </w:rPr>
          <w:t>Appendix</w:t>
        </w:r>
      </w:hyperlink>
      <w:r w:rsidRPr="00565D07">
        <w:t xml:space="preserve"> for Information on </w:t>
      </w:r>
      <w:r>
        <w:t xml:space="preserve">matching </w:t>
      </w:r>
      <w:r w:rsidR="00751896">
        <w:t xml:space="preserve">the </w:t>
      </w:r>
      <w:r w:rsidR="00236407">
        <w:t>t</w:t>
      </w:r>
      <w:r>
        <w:t>ransaction ID</w:t>
      </w:r>
      <w:r w:rsidRPr="00565D07">
        <w:t xml:space="preserve"> </w:t>
      </w:r>
      <w:r w:rsidR="00C85199">
        <w:t xml:space="preserve">to the correct test </w:t>
      </w:r>
      <w:r w:rsidR="004021C4">
        <w:t xml:space="preserve">record. </w:t>
      </w:r>
    </w:p>
    <w:p w14:paraId="4ACA5AE2" w14:textId="032FD45B" w:rsidR="00E96B75" w:rsidRDefault="00E96B75" w:rsidP="00E96B75">
      <w:pPr>
        <w:ind w:firstLine="720"/>
      </w:pPr>
      <w:r>
        <w:t>If you want to further investigate the issue in both MVPS and NNAD, go to the next page.</w:t>
      </w:r>
    </w:p>
    <w:p w14:paraId="5CF26027" w14:textId="77777777" w:rsidR="00E96B75" w:rsidRDefault="00E96B75">
      <w:r>
        <w:br w:type="page"/>
      </w:r>
    </w:p>
    <w:p w14:paraId="6B356CB0" w14:textId="54840237" w:rsidR="00E96B75" w:rsidRPr="00585224" w:rsidRDefault="002C4EAD" w:rsidP="00E96B75">
      <w:pPr>
        <w:jc w:val="center"/>
        <w:rPr>
          <w:b/>
          <w:bCs/>
          <w:sz w:val="28"/>
          <w:szCs w:val="28"/>
        </w:rPr>
      </w:pPr>
      <w:r>
        <w:rPr>
          <w:b/>
          <w:bCs/>
          <w:sz w:val="28"/>
          <w:szCs w:val="28"/>
        </w:rPr>
        <w:lastRenderedPageBreak/>
        <w:t xml:space="preserve">5 </w:t>
      </w:r>
      <w:r w:rsidR="00E96B75" w:rsidRPr="00585224">
        <w:rPr>
          <w:b/>
          <w:bCs/>
          <w:sz w:val="28"/>
          <w:szCs w:val="28"/>
        </w:rPr>
        <w:t xml:space="preserve">Process of Test Message </w:t>
      </w:r>
      <w:r w:rsidR="00810D0D">
        <w:rPr>
          <w:b/>
          <w:bCs/>
          <w:sz w:val="28"/>
          <w:szCs w:val="28"/>
        </w:rPr>
        <w:t>I</w:t>
      </w:r>
      <w:r w:rsidR="00810D0D" w:rsidRPr="00585224">
        <w:rPr>
          <w:b/>
          <w:bCs/>
          <w:sz w:val="28"/>
          <w:szCs w:val="28"/>
        </w:rPr>
        <w:t>nvestigation</w:t>
      </w:r>
      <w:r w:rsidR="00810D0D">
        <w:rPr>
          <w:b/>
          <w:bCs/>
          <w:sz w:val="28"/>
          <w:szCs w:val="28"/>
        </w:rPr>
        <w:t xml:space="preserve"> </w:t>
      </w:r>
      <w:r w:rsidR="00B13C88">
        <w:rPr>
          <w:b/>
          <w:bCs/>
          <w:sz w:val="28"/>
          <w:szCs w:val="28"/>
        </w:rPr>
        <w:t>NNAD</w:t>
      </w:r>
    </w:p>
    <w:p w14:paraId="7B978E20" w14:textId="390A2E01" w:rsidR="00E96B75" w:rsidRDefault="00B13C88" w:rsidP="00E96B75">
      <w:pPr>
        <w:pStyle w:val="ListParagraph"/>
        <w:numPr>
          <w:ilvl w:val="0"/>
          <w:numId w:val="5"/>
        </w:numPr>
      </w:pPr>
      <w:r>
        <w:t xml:space="preserve">Confirm the case in MVPS: </w:t>
      </w:r>
      <w:r w:rsidR="00E96B75">
        <w:t xml:space="preserve">Go to </w:t>
      </w:r>
      <w:hyperlink r:id="rId41" w:history="1">
        <w:r w:rsidR="00E96B75" w:rsidRPr="0009325C">
          <w:rPr>
            <w:rStyle w:val="Hyperlink"/>
          </w:rPr>
          <w:t>https://mvpsonboard.cdc.gov</w:t>
        </w:r>
      </w:hyperlink>
    </w:p>
    <w:p w14:paraId="00345AF0" w14:textId="77777777" w:rsidR="00E96B75" w:rsidRDefault="00E96B75" w:rsidP="00E96B75">
      <w:pPr>
        <w:pStyle w:val="ListParagraph"/>
      </w:pPr>
      <w:r>
        <w:t>Search the data element name</w:t>
      </w:r>
    </w:p>
    <w:p w14:paraId="73915FA8" w14:textId="77777777" w:rsidR="00E96B75" w:rsidRDefault="00E96B75" w:rsidP="00E96B75">
      <w:pPr>
        <w:pStyle w:val="ListParagraph"/>
        <w:numPr>
          <w:ilvl w:val="0"/>
          <w:numId w:val="5"/>
        </w:numPr>
      </w:pPr>
      <w:r>
        <w:t>Go to staging in SQL Server</w:t>
      </w:r>
    </w:p>
    <w:tbl>
      <w:tblPr>
        <w:tblStyle w:val="TableGrid"/>
        <w:tblW w:w="0" w:type="auto"/>
        <w:tblLook w:val="04A0" w:firstRow="1" w:lastRow="0" w:firstColumn="1" w:lastColumn="0" w:noHBand="0" w:noVBand="1"/>
      </w:tblPr>
      <w:tblGrid>
        <w:gridCol w:w="3491"/>
        <w:gridCol w:w="2720"/>
        <w:gridCol w:w="3139"/>
      </w:tblGrid>
      <w:tr w:rsidR="00E96B75" w:rsidRPr="00450938" w14:paraId="0E7A6D42" w14:textId="77777777" w:rsidTr="005536FB">
        <w:tc>
          <w:tcPr>
            <w:tcW w:w="3491" w:type="dxa"/>
            <w:shd w:val="clear" w:color="auto" w:fill="4472C4"/>
          </w:tcPr>
          <w:p w14:paraId="2B0FB242" w14:textId="77777777" w:rsidR="00E96B75" w:rsidRPr="00450938" w:rsidRDefault="00E96B75" w:rsidP="005536FB">
            <w:pPr>
              <w:jc w:val="center"/>
              <w:rPr>
                <w:rFonts w:ascii="Segoe UI" w:hAnsi="Segoe UI" w:cs="Segoe UI"/>
                <w:b/>
                <w:color w:val="FFFFFF"/>
                <w:sz w:val="20"/>
                <w:szCs w:val="18"/>
              </w:rPr>
            </w:pPr>
            <w:r w:rsidRPr="00450938">
              <w:rPr>
                <w:rFonts w:ascii="Segoe UI" w:hAnsi="Segoe UI" w:cs="Segoe UI"/>
                <w:b/>
                <w:color w:val="FFFFFF"/>
                <w:sz w:val="20"/>
                <w:szCs w:val="18"/>
              </w:rPr>
              <w:t>DATABASE ENVIRONMENT</w:t>
            </w:r>
          </w:p>
        </w:tc>
        <w:tc>
          <w:tcPr>
            <w:tcW w:w="2720" w:type="dxa"/>
            <w:shd w:val="clear" w:color="auto" w:fill="4472C4"/>
          </w:tcPr>
          <w:p w14:paraId="14366A5E" w14:textId="77777777" w:rsidR="00E96B75" w:rsidRPr="00450938" w:rsidRDefault="00E96B75" w:rsidP="005536FB">
            <w:pPr>
              <w:jc w:val="center"/>
              <w:rPr>
                <w:rFonts w:ascii="Segoe UI" w:hAnsi="Segoe UI" w:cs="Segoe UI"/>
                <w:b/>
                <w:color w:val="FFFFFF"/>
                <w:sz w:val="20"/>
                <w:szCs w:val="18"/>
              </w:rPr>
            </w:pPr>
            <w:r w:rsidRPr="00450938">
              <w:rPr>
                <w:rFonts w:ascii="Segoe UI" w:hAnsi="Segoe UI" w:cs="Segoe UI"/>
                <w:b/>
                <w:color w:val="FFFFFF"/>
                <w:sz w:val="20"/>
                <w:szCs w:val="18"/>
              </w:rPr>
              <w:t>SQL SERVER NAME</w:t>
            </w:r>
          </w:p>
        </w:tc>
        <w:tc>
          <w:tcPr>
            <w:tcW w:w="3139" w:type="dxa"/>
            <w:shd w:val="clear" w:color="auto" w:fill="4472C4"/>
          </w:tcPr>
          <w:p w14:paraId="069B4A34" w14:textId="77777777" w:rsidR="00E96B75" w:rsidRPr="00450938" w:rsidRDefault="00E96B75" w:rsidP="005536FB">
            <w:pPr>
              <w:jc w:val="center"/>
              <w:rPr>
                <w:rFonts w:ascii="Segoe UI" w:hAnsi="Segoe UI" w:cs="Segoe UI"/>
                <w:b/>
                <w:color w:val="FFFFFF"/>
                <w:sz w:val="20"/>
                <w:szCs w:val="18"/>
              </w:rPr>
            </w:pPr>
            <w:r w:rsidRPr="00450938">
              <w:rPr>
                <w:rFonts w:ascii="Segoe UI" w:hAnsi="Segoe UI" w:cs="Segoe UI"/>
                <w:b/>
                <w:color w:val="FFFFFF"/>
                <w:sz w:val="20"/>
                <w:szCs w:val="18"/>
              </w:rPr>
              <w:t>SQL DATABASE NAME</w:t>
            </w:r>
          </w:p>
        </w:tc>
      </w:tr>
      <w:tr w:rsidR="00E96B75" w:rsidRPr="00450938" w14:paraId="6080C1DF" w14:textId="77777777" w:rsidTr="005536FB">
        <w:tc>
          <w:tcPr>
            <w:tcW w:w="9350" w:type="dxa"/>
            <w:gridSpan w:val="3"/>
            <w:shd w:val="clear" w:color="auto" w:fill="8EAADB"/>
          </w:tcPr>
          <w:p w14:paraId="09BE3194" w14:textId="77777777" w:rsidR="00E96B75" w:rsidRPr="00450938" w:rsidRDefault="00E96B75" w:rsidP="005536FB">
            <w:pPr>
              <w:rPr>
                <w:rFonts w:ascii="Segoe UI" w:hAnsi="Segoe UI" w:cs="Segoe UI"/>
                <w:b/>
                <w:sz w:val="20"/>
                <w:szCs w:val="18"/>
              </w:rPr>
            </w:pPr>
            <w:r w:rsidRPr="00450938">
              <w:rPr>
                <w:rFonts w:ascii="Segoe UI" w:hAnsi="Segoe UI" w:cs="Segoe UI"/>
                <w:b/>
                <w:color w:val="FFFFFF"/>
                <w:sz w:val="20"/>
                <w:szCs w:val="18"/>
              </w:rPr>
              <w:t>NNAD:</w:t>
            </w:r>
          </w:p>
        </w:tc>
      </w:tr>
      <w:tr w:rsidR="00E96B75" w:rsidRPr="00450938" w14:paraId="2ED9EBFE" w14:textId="77777777" w:rsidTr="005536FB">
        <w:tc>
          <w:tcPr>
            <w:tcW w:w="3491" w:type="dxa"/>
          </w:tcPr>
          <w:p w14:paraId="469A7050" w14:textId="77777777" w:rsidR="00E96B75" w:rsidRPr="00450938" w:rsidRDefault="00E96B75" w:rsidP="005536FB">
            <w:pPr>
              <w:rPr>
                <w:rFonts w:ascii="Segoe UI" w:hAnsi="Segoe UI" w:cs="Segoe UI"/>
                <w:sz w:val="20"/>
                <w:szCs w:val="18"/>
              </w:rPr>
            </w:pPr>
            <w:r w:rsidRPr="00450938">
              <w:rPr>
                <w:rFonts w:ascii="Segoe UI" w:hAnsi="Segoe UI" w:cs="Segoe UI"/>
                <w:sz w:val="20"/>
                <w:szCs w:val="18"/>
              </w:rPr>
              <w:t>Staging</w:t>
            </w:r>
          </w:p>
        </w:tc>
        <w:tc>
          <w:tcPr>
            <w:tcW w:w="2720" w:type="dxa"/>
          </w:tcPr>
          <w:p w14:paraId="2DD380E9" w14:textId="77777777" w:rsidR="00E96B75" w:rsidRPr="00450938" w:rsidRDefault="00E96B75" w:rsidP="005536FB">
            <w:pPr>
              <w:rPr>
                <w:rFonts w:ascii="Segoe UI" w:hAnsi="Segoe UI" w:cs="Segoe UI"/>
                <w:sz w:val="20"/>
              </w:rPr>
            </w:pPr>
            <w:r w:rsidRPr="00450938">
              <w:rPr>
                <w:rFonts w:ascii="Segoe UI" w:hAnsi="Segoe UI" w:cs="Segoe UI"/>
                <w:sz w:val="20"/>
              </w:rPr>
              <w:t>DSSV-INFC-1601\QSRV1</w:t>
            </w:r>
          </w:p>
        </w:tc>
        <w:tc>
          <w:tcPr>
            <w:tcW w:w="3139" w:type="dxa"/>
          </w:tcPr>
          <w:p w14:paraId="260527F0" w14:textId="77777777" w:rsidR="00E96B75" w:rsidRPr="00450938" w:rsidRDefault="00E96B75" w:rsidP="005536FB">
            <w:pPr>
              <w:rPr>
                <w:rFonts w:ascii="Segoe UI" w:hAnsi="Segoe UI" w:cs="Segoe UI"/>
                <w:sz w:val="20"/>
                <w:szCs w:val="18"/>
              </w:rPr>
            </w:pPr>
            <w:r w:rsidRPr="00450938">
              <w:rPr>
                <w:rFonts w:ascii="Segoe UI" w:hAnsi="Segoe UI" w:cs="Segoe UI"/>
                <w:sz w:val="20"/>
                <w:szCs w:val="18"/>
              </w:rPr>
              <w:t>NCIRD_DVD_VPD</w:t>
            </w:r>
          </w:p>
        </w:tc>
      </w:tr>
    </w:tbl>
    <w:p w14:paraId="793F45E3" w14:textId="77777777" w:rsidR="00E96B75" w:rsidRDefault="00E96B75" w:rsidP="00E96B75">
      <w:pPr>
        <w:pStyle w:val="ListParagraph"/>
      </w:pPr>
    </w:p>
    <w:p w14:paraId="0B6914C6" w14:textId="77777777" w:rsidR="00E96B75" w:rsidRDefault="00E96B75" w:rsidP="00E96B75">
      <w:pPr>
        <w:pStyle w:val="ListParagraph"/>
        <w:numPr>
          <w:ilvl w:val="0"/>
          <w:numId w:val="5"/>
        </w:numPr>
      </w:pPr>
      <w:r>
        <w:t xml:space="preserve">Go to stage2: </w:t>
      </w:r>
      <w:r w:rsidRPr="00450938">
        <w:t>Stage2_MVPSCases</w:t>
      </w:r>
    </w:p>
    <w:p w14:paraId="594E946B" w14:textId="77777777" w:rsidR="00E96B75" w:rsidRDefault="00E96B75" w:rsidP="00E96B75">
      <w:pPr>
        <w:pStyle w:val="ListParagraph"/>
      </w:pPr>
      <w:r>
        <w:t>The answer is in obx_5</w:t>
      </w:r>
    </w:p>
    <w:p w14:paraId="36A0B852" w14:textId="77777777" w:rsidR="00E96B75" w:rsidRDefault="00E96B75" w:rsidP="00E96B75">
      <w:pPr>
        <w:pStyle w:val="ListParagraph"/>
      </w:pPr>
      <w:r>
        <w:t>The data element is in obx3.1</w:t>
      </w:r>
    </w:p>
    <w:p w14:paraId="4ECBE766" w14:textId="77777777" w:rsidR="00E96B75" w:rsidRDefault="00E96B75" w:rsidP="00E96B75">
      <w:pPr>
        <w:pStyle w:val="ListParagraph"/>
      </w:pPr>
      <w:r>
        <w:t>The local record id is in INV168</w:t>
      </w:r>
    </w:p>
    <w:p w14:paraId="7F790413"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[ID]</w:t>
      </w:r>
    </w:p>
    <w:p w14:paraId="609E4CCE"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[trans_id]</w:t>
      </w:r>
    </w:p>
    <w:p w14:paraId="33F55713"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[msh_id]</w:t>
      </w:r>
    </w:p>
    <w:p w14:paraId="661A3E61"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[NOT116]</w:t>
      </w:r>
    </w:p>
    <w:p w14:paraId="17D7FE36"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[INV168]</w:t>
      </w:r>
    </w:p>
    <w:p w14:paraId="54401177"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[INV169]</w:t>
      </w:r>
    </w:p>
    <w:p w14:paraId="38EAF6BF"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[INV166]</w:t>
      </w:r>
    </w:p>
    <w:p w14:paraId="2908C22C"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[WSYSTEM]</w:t>
      </w:r>
    </w:p>
    <w:p w14:paraId="500DE215"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obx_3_1</w:t>
      </w:r>
    </w:p>
    <w:p w14:paraId="3FA72023"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obx_3_2</w:t>
      </w:r>
    </w:p>
    <w:p w14:paraId="0988B6C2"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obx_5</w:t>
      </w:r>
    </w:p>
    <w:p w14:paraId="5CD7F45C"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[NCIRD_DVD_VPD]</w:t>
      </w:r>
      <w:r>
        <w:rPr>
          <w:rFonts w:ascii="Consolas" w:hAnsi="Consolas" w:cs="Consolas"/>
          <w:color w:val="808080"/>
          <w:sz w:val="19"/>
          <w:szCs w:val="19"/>
        </w:rPr>
        <w:t>.</w:t>
      </w:r>
      <w:r>
        <w:rPr>
          <w:rFonts w:ascii="Consolas" w:hAnsi="Consolas" w:cs="Consolas"/>
          <w:color w:val="000000"/>
          <w:sz w:val="19"/>
          <w:szCs w:val="19"/>
        </w:rPr>
        <w:t>[NNDSS]</w:t>
      </w:r>
      <w:r>
        <w:rPr>
          <w:rFonts w:ascii="Consolas" w:hAnsi="Consolas" w:cs="Consolas"/>
          <w:color w:val="808080"/>
          <w:sz w:val="19"/>
          <w:szCs w:val="19"/>
        </w:rPr>
        <w:t>.</w:t>
      </w:r>
      <w:r>
        <w:rPr>
          <w:rFonts w:ascii="Consolas" w:hAnsi="Consolas" w:cs="Consolas"/>
          <w:color w:val="000000"/>
          <w:sz w:val="19"/>
          <w:szCs w:val="19"/>
        </w:rPr>
        <w:t>[Stage2_MVPSCases]</w:t>
      </w:r>
    </w:p>
    <w:p w14:paraId="63C65CFD"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INV168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'CAS10647000ID01'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'CAS10647002ID01'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'CAS10647001ID01'</w:t>
      </w:r>
      <w:r>
        <w:rPr>
          <w:rFonts w:ascii="Consolas" w:hAnsi="Consolas" w:cs="Consolas"/>
          <w:color w:val="000000"/>
          <w:sz w:val="19"/>
          <w:szCs w:val="19"/>
        </w:rPr>
        <w:t xml:space="preserve"> </w:t>
      </w:r>
      <w:r>
        <w:rPr>
          <w:rFonts w:ascii="Consolas" w:hAnsi="Consolas" w:cs="Consolas"/>
          <w:color w:val="808080"/>
          <w:sz w:val="19"/>
          <w:szCs w:val="19"/>
        </w:rPr>
        <w:t>)</w:t>
      </w:r>
    </w:p>
    <w:p w14:paraId="4BEA4182"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trans_id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'751347'</w:t>
      </w:r>
    </w:p>
    <w:p w14:paraId="74DFEBC5" w14:textId="77777777" w:rsidR="00E96B75" w:rsidRDefault="00E96B75" w:rsidP="00E96B75">
      <w:pPr>
        <w:pStyle w:val="ListParagraph"/>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obx_3_1 </w:t>
      </w:r>
      <w:r>
        <w:rPr>
          <w:rFonts w:ascii="Consolas" w:hAnsi="Consolas" w:cs="Consolas"/>
          <w:color w:val="808080"/>
          <w:sz w:val="19"/>
          <w:szCs w:val="19"/>
        </w:rPr>
        <w:t>=</w:t>
      </w:r>
      <w:r>
        <w:rPr>
          <w:rFonts w:ascii="Consolas" w:hAnsi="Consolas" w:cs="Consolas"/>
          <w:color w:val="FF0000"/>
          <w:sz w:val="19"/>
          <w:szCs w:val="19"/>
        </w:rPr>
        <w:t>'309904001'</w:t>
      </w:r>
    </w:p>
    <w:p w14:paraId="4D64D2B6" w14:textId="77777777" w:rsidR="00E96B75" w:rsidRDefault="00E96B75" w:rsidP="00E96B75">
      <w:pPr>
        <w:pStyle w:val="ListParagraph"/>
      </w:pPr>
    </w:p>
    <w:p w14:paraId="2FF46A8F" w14:textId="77777777" w:rsidR="00E96B75" w:rsidRDefault="00E96B75" w:rsidP="00E96B75">
      <w:pPr>
        <w:pStyle w:val="ListParagraph"/>
        <w:numPr>
          <w:ilvl w:val="0"/>
          <w:numId w:val="5"/>
        </w:numPr>
      </w:pPr>
      <w:r>
        <w:t>Go to Stage3</w:t>
      </w:r>
    </w:p>
    <w:p w14:paraId="4EA8ACA4" w14:textId="77777777" w:rsidR="00E96B75" w:rsidRDefault="00E96B75" w:rsidP="00E96B75">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[trans_id]</w:t>
      </w:r>
    </w:p>
    <w:p w14:paraId="37F3EE5D"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[condition]</w:t>
      </w:r>
    </w:p>
    <w:p w14:paraId="240C3702"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[mmwr_year]</w:t>
      </w:r>
    </w:p>
    <w:p w14:paraId="03A71DAC"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[report_jurisdiction]</w:t>
      </w:r>
    </w:p>
    <w:p w14:paraId="3D2A1013"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[local_record_id]</w:t>
      </w:r>
    </w:p>
    <w:p w14:paraId="11B77269"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[site]</w:t>
      </w:r>
    </w:p>
    <w:p w14:paraId="45ACE0E3"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[wsystem]</w:t>
      </w:r>
    </w:p>
    <w:p w14:paraId="143C4DE4"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[dup_SequenceID]</w:t>
      </w:r>
    </w:p>
    <w:p w14:paraId="6884ED1B"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hosp_icu</w:t>
      </w:r>
    </w:p>
    <w:p w14:paraId="4E891760"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res_type</w:t>
      </w:r>
    </w:p>
    <w:p w14:paraId="7C528D4C"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[NCIRD_DVD_VPD]</w:t>
      </w:r>
      <w:r>
        <w:rPr>
          <w:rFonts w:ascii="Consolas" w:hAnsi="Consolas" w:cs="Consolas"/>
          <w:color w:val="808080"/>
          <w:sz w:val="19"/>
          <w:szCs w:val="19"/>
        </w:rPr>
        <w:t>.</w:t>
      </w:r>
      <w:r>
        <w:rPr>
          <w:rFonts w:ascii="Consolas" w:hAnsi="Consolas" w:cs="Consolas"/>
          <w:color w:val="000000"/>
          <w:sz w:val="19"/>
          <w:szCs w:val="19"/>
        </w:rPr>
        <w:t>[NNDSS]</w:t>
      </w:r>
      <w:r>
        <w:rPr>
          <w:rFonts w:ascii="Consolas" w:hAnsi="Consolas" w:cs="Consolas"/>
          <w:color w:val="808080"/>
          <w:sz w:val="19"/>
          <w:szCs w:val="19"/>
        </w:rPr>
        <w:t>.</w:t>
      </w:r>
      <w:r>
        <w:rPr>
          <w:rFonts w:ascii="Consolas" w:hAnsi="Consolas" w:cs="Consolas"/>
          <w:color w:val="000000"/>
          <w:sz w:val="19"/>
          <w:szCs w:val="19"/>
        </w:rPr>
        <w:t>[Stage3_NNDSScasesT5]</w:t>
      </w:r>
    </w:p>
    <w:p w14:paraId="06038B22" w14:textId="77777777" w:rsidR="00E96B75" w:rsidRDefault="00E96B75" w:rsidP="00E96B75">
      <w:pPr>
        <w:pStyle w:val="ListParagrap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local_record_id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'CAS10647000ID01'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'CAS10647002ID01'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'CAS10647001ID01'</w:t>
      </w:r>
      <w:r>
        <w:rPr>
          <w:rFonts w:ascii="Consolas" w:hAnsi="Consolas" w:cs="Consolas"/>
          <w:color w:val="000000"/>
          <w:sz w:val="19"/>
          <w:szCs w:val="19"/>
        </w:rPr>
        <w:t xml:space="preserve"> </w:t>
      </w:r>
      <w:r>
        <w:rPr>
          <w:rFonts w:ascii="Consolas" w:hAnsi="Consolas" w:cs="Consolas"/>
          <w:color w:val="808080"/>
          <w:sz w:val="19"/>
          <w:szCs w:val="19"/>
        </w:rPr>
        <w:t>)</w:t>
      </w:r>
    </w:p>
    <w:p w14:paraId="50FD47D4" w14:textId="77777777" w:rsidR="00E96B75" w:rsidRDefault="00E96B75" w:rsidP="00E96B75">
      <w:pPr>
        <w:pStyle w:val="ListParagraph"/>
      </w:pPr>
    </w:p>
    <w:p w14:paraId="1FB97DDD" w14:textId="77777777" w:rsidR="00E96B75" w:rsidRDefault="00E96B75" w:rsidP="00E96B75">
      <w:pPr>
        <w:pStyle w:val="ListParagraph"/>
      </w:pPr>
    </w:p>
    <w:p w14:paraId="2A1E45B4" w14:textId="77777777" w:rsidR="00E96B75" w:rsidRDefault="00E96B75" w:rsidP="00E96B75">
      <w:pPr>
        <w:pStyle w:val="ListParagraph"/>
        <w:numPr>
          <w:ilvl w:val="0"/>
          <w:numId w:val="5"/>
        </w:numPr>
      </w:pPr>
      <w:r>
        <w:t>Go to Stage4</w:t>
      </w:r>
    </w:p>
    <w:p w14:paraId="6664C9A1"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[trans_id]</w:t>
      </w:r>
    </w:p>
    <w:p w14:paraId="43980B04"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[condition]</w:t>
      </w:r>
    </w:p>
    <w:p w14:paraId="3AEB7703"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[mmwr_year]</w:t>
      </w:r>
    </w:p>
    <w:p w14:paraId="764190C4"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[report_jurisdiction]</w:t>
      </w:r>
    </w:p>
    <w:p w14:paraId="4C5BB7DF"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[local_record_id]</w:t>
      </w:r>
    </w:p>
    <w:p w14:paraId="75A9CBD6"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[site]</w:t>
      </w:r>
    </w:p>
    <w:p w14:paraId="0DFDCB2E"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[wsystem]</w:t>
      </w:r>
    </w:p>
    <w:p w14:paraId="5C684FB1"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[dup_SequenceID]</w:t>
      </w:r>
    </w:p>
    <w:p w14:paraId="28C62B0B"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hosp_icu</w:t>
      </w:r>
    </w:p>
    <w:p w14:paraId="556E147E"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res_type</w:t>
      </w:r>
    </w:p>
    <w:p w14:paraId="7B151B42"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p>
    <w:p w14:paraId="73C3ABFC" w14:textId="77777777" w:rsidR="00E96B75" w:rsidRDefault="00E96B75" w:rsidP="00E96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[NCIRD_DVD_VPD]</w:t>
      </w:r>
      <w:r>
        <w:rPr>
          <w:rFonts w:ascii="Consolas" w:hAnsi="Consolas" w:cs="Consolas"/>
          <w:color w:val="808080"/>
          <w:sz w:val="19"/>
          <w:szCs w:val="19"/>
        </w:rPr>
        <w:t>.</w:t>
      </w:r>
      <w:r>
        <w:rPr>
          <w:rFonts w:ascii="Consolas" w:hAnsi="Consolas" w:cs="Consolas"/>
          <w:color w:val="000000"/>
          <w:sz w:val="19"/>
          <w:szCs w:val="19"/>
        </w:rPr>
        <w:t>[NNDSS]</w:t>
      </w:r>
      <w:r>
        <w:rPr>
          <w:rFonts w:ascii="Consolas" w:hAnsi="Consolas" w:cs="Consolas"/>
          <w:color w:val="808080"/>
          <w:sz w:val="19"/>
          <w:szCs w:val="19"/>
        </w:rPr>
        <w:t>.</w:t>
      </w:r>
      <w:r>
        <w:rPr>
          <w:rFonts w:ascii="Consolas" w:hAnsi="Consolas" w:cs="Consolas"/>
          <w:color w:val="000000"/>
          <w:sz w:val="19"/>
          <w:szCs w:val="19"/>
        </w:rPr>
        <w:t>[Stage4_NNDSScasesT5]</w:t>
      </w:r>
    </w:p>
    <w:p w14:paraId="5731789D" w14:textId="65DF7328" w:rsidR="00CB0944" w:rsidRDefault="00E96B75" w:rsidP="00CB0944">
      <w:pPr>
        <w:pStyle w:val="ListParagrap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local_record_id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'CAS10647000ID01'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'CAS10647002ID01'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'CAS10647001ID01'</w:t>
      </w:r>
      <w:r>
        <w:rPr>
          <w:rFonts w:ascii="Consolas" w:hAnsi="Consolas" w:cs="Consolas"/>
          <w:color w:val="000000"/>
          <w:sz w:val="19"/>
          <w:szCs w:val="19"/>
        </w:rPr>
        <w:t xml:space="preserve"> </w:t>
      </w:r>
      <w:r>
        <w:rPr>
          <w:rFonts w:ascii="Consolas" w:hAnsi="Consolas" w:cs="Consolas"/>
          <w:color w:val="808080"/>
          <w:sz w:val="19"/>
          <w:szCs w:val="19"/>
        </w:rPr>
        <w:t>)</w:t>
      </w:r>
    </w:p>
    <w:p w14:paraId="4851AC8F" w14:textId="0055BA6D" w:rsidR="00CB0944" w:rsidRDefault="00CB0944" w:rsidP="00CB0944">
      <w:pPr>
        <w:pStyle w:val="ListParagraph"/>
        <w:rPr>
          <w:rFonts w:ascii="Consolas" w:hAnsi="Consolas" w:cs="Consolas"/>
          <w:color w:val="808080"/>
          <w:sz w:val="19"/>
          <w:szCs w:val="19"/>
        </w:rPr>
      </w:pPr>
    </w:p>
    <w:p w14:paraId="73DD9E38" w14:textId="77777777" w:rsidR="00CB0944" w:rsidRDefault="00CB0944" w:rsidP="00CB0944">
      <w:pPr>
        <w:pStyle w:val="ListParagraph"/>
        <w:rPr>
          <w:rFonts w:ascii="Consolas" w:hAnsi="Consolas" w:cs="Consolas"/>
          <w:color w:val="808080"/>
          <w:sz w:val="19"/>
          <w:szCs w:val="19"/>
        </w:rPr>
      </w:pPr>
    </w:p>
    <w:p w14:paraId="0590E1CC" w14:textId="77777777" w:rsidR="00E96B75" w:rsidRPr="00585224" w:rsidRDefault="00E96B75" w:rsidP="00E96B75">
      <w:pPr>
        <w:pStyle w:val="ListParagraph"/>
        <w:numPr>
          <w:ilvl w:val="0"/>
          <w:numId w:val="5"/>
        </w:numPr>
      </w:pPr>
      <w:r w:rsidRPr="00585224">
        <w:t>Done!</w:t>
      </w:r>
      <w:r>
        <w:t xml:space="preserve"> Take any screenshots if needed.</w:t>
      </w:r>
    </w:p>
    <w:p w14:paraId="48050223" w14:textId="4A0BAC47" w:rsidR="00236407" w:rsidRDefault="00236407">
      <w:r>
        <w:br w:type="page"/>
      </w:r>
    </w:p>
    <w:p w14:paraId="3CDCF177" w14:textId="60D02852" w:rsidR="00E96B75" w:rsidRPr="0052501A" w:rsidRDefault="00236407" w:rsidP="0052501A">
      <w:pPr>
        <w:pStyle w:val="Heading1"/>
        <w:jc w:val="center"/>
        <w:rPr>
          <w:rFonts w:asciiTheme="minorHAnsi" w:hAnsiTheme="minorHAnsi" w:cstheme="minorHAnsi"/>
          <w:b/>
          <w:bCs/>
          <w:color w:val="000000" w:themeColor="text1"/>
        </w:rPr>
      </w:pPr>
      <w:bookmarkStart w:id="3" w:name="_Appendix:"/>
      <w:bookmarkEnd w:id="3"/>
      <w:r w:rsidRPr="0052501A">
        <w:rPr>
          <w:rFonts w:asciiTheme="minorHAnsi" w:hAnsiTheme="minorHAnsi" w:cstheme="minorHAnsi"/>
          <w:b/>
          <w:bCs/>
          <w:color w:val="000000" w:themeColor="text1"/>
        </w:rPr>
        <w:lastRenderedPageBreak/>
        <w:t>Appendix</w:t>
      </w:r>
      <w:r w:rsidR="00867B53" w:rsidRPr="0052501A">
        <w:rPr>
          <w:rFonts w:asciiTheme="minorHAnsi" w:hAnsiTheme="minorHAnsi" w:cstheme="minorHAnsi"/>
          <w:b/>
          <w:bCs/>
          <w:color w:val="000000" w:themeColor="text1"/>
        </w:rPr>
        <w:t>:</w:t>
      </w:r>
    </w:p>
    <w:p w14:paraId="2CA7B5AC" w14:textId="77777777" w:rsidR="00436124" w:rsidRDefault="00436124" w:rsidP="006F31C7">
      <w:pPr>
        <w:ind w:firstLine="720"/>
        <w:rPr>
          <w:b/>
          <w:bCs/>
          <w:sz w:val="32"/>
          <w:szCs w:val="32"/>
        </w:rPr>
      </w:pPr>
    </w:p>
    <w:p w14:paraId="1CCB9529" w14:textId="66444083" w:rsidR="00024D1C" w:rsidRPr="009D0D9E" w:rsidRDefault="006C0F84" w:rsidP="00024D1C">
      <w:pPr>
        <w:jc w:val="center"/>
        <w:rPr>
          <w:b/>
          <w:bCs/>
          <w:sz w:val="28"/>
          <w:szCs w:val="28"/>
        </w:rPr>
      </w:pPr>
      <w:r w:rsidRPr="006C0F84">
        <w:rPr>
          <w:b/>
          <w:bCs/>
          <w:sz w:val="32"/>
          <w:szCs w:val="32"/>
        </w:rPr>
        <w:t>Matching the Transaction ID to the Correct Test Record Using MVPS Raw Message Data</w:t>
      </w:r>
    </w:p>
    <w:p w14:paraId="4925F879" w14:textId="0800FB9A" w:rsidR="00024D1C" w:rsidRPr="00E96B75" w:rsidRDefault="00024D1C" w:rsidP="00024D1C">
      <w:pPr>
        <w:jc w:val="center"/>
        <w:rPr>
          <w:sz w:val="36"/>
          <w:szCs w:val="36"/>
        </w:rPr>
      </w:pPr>
      <w:r w:rsidRPr="00E96B75">
        <w:rPr>
          <w:sz w:val="36"/>
          <w:szCs w:val="36"/>
        </w:rPr>
        <w:t xml:space="preserve">Updated on </w:t>
      </w:r>
      <w:r>
        <w:rPr>
          <w:sz w:val="36"/>
          <w:szCs w:val="36"/>
        </w:rPr>
        <w:t>2-11-2022</w:t>
      </w:r>
    </w:p>
    <w:p w14:paraId="50BA04BC" w14:textId="5FC85777" w:rsidR="00024D1C" w:rsidRPr="00E96B75" w:rsidRDefault="00024D1C" w:rsidP="00E934FF">
      <w:pPr>
        <w:rPr>
          <w:sz w:val="36"/>
          <w:szCs w:val="36"/>
        </w:rPr>
      </w:pPr>
      <w:r>
        <w:rPr>
          <w:sz w:val="36"/>
          <w:szCs w:val="36"/>
        </w:rPr>
        <w:t xml:space="preserve"> </w:t>
      </w:r>
    </w:p>
    <w:p w14:paraId="386ADAF3" w14:textId="2AF073D7" w:rsidR="00236407" w:rsidRDefault="00236407" w:rsidP="00236407">
      <w:pPr>
        <w:ind w:firstLine="720"/>
        <w:jc w:val="center"/>
        <w:rPr>
          <w:b/>
          <w:bCs/>
          <w:sz w:val="32"/>
          <w:szCs w:val="32"/>
        </w:rPr>
      </w:pPr>
    </w:p>
    <w:p w14:paraId="6598BA4C" w14:textId="2F2FE27B" w:rsidR="0052501A" w:rsidRDefault="0052501A" w:rsidP="00236407">
      <w:pPr>
        <w:ind w:firstLine="720"/>
        <w:jc w:val="center"/>
        <w:rPr>
          <w:b/>
          <w:bCs/>
          <w:sz w:val="32"/>
          <w:szCs w:val="32"/>
        </w:rPr>
      </w:pPr>
    </w:p>
    <w:p w14:paraId="5B105F99" w14:textId="1E306566" w:rsidR="0052501A" w:rsidRDefault="0052501A" w:rsidP="00236407">
      <w:pPr>
        <w:ind w:firstLine="720"/>
        <w:jc w:val="center"/>
        <w:rPr>
          <w:b/>
          <w:bCs/>
          <w:sz w:val="32"/>
          <w:szCs w:val="32"/>
        </w:rPr>
      </w:pPr>
    </w:p>
    <w:p w14:paraId="41AEB459" w14:textId="6649A04F" w:rsidR="0052501A" w:rsidRDefault="0052501A" w:rsidP="00236407">
      <w:pPr>
        <w:ind w:firstLine="720"/>
        <w:jc w:val="center"/>
        <w:rPr>
          <w:b/>
          <w:bCs/>
          <w:sz w:val="32"/>
          <w:szCs w:val="32"/>
        </w:rPr>
      </w:pPr>
    </w:p>
    <w:p w14:paraId="3197D8B5" w14:textId="296161B6" w:rsidR="0052501A" w:rsidRDefault="0052501A" w:rsidP="00236407">
      <w:pPr>
        <w:ind w:firstLine="720"/>
        <w:jc w:val="center"/>
        <w:rPr>
          <w:b/>
          <w:bCs/>
          <w:sz w:val="32"/>
          <w:szCs w:val="32"/>
        </w:rPr>
      </w:pPr>
    </w:p>
    <w:p w14:paraId="17EE414F" w14:textId="2A4C4466" w:rsidR="0052501A" w:rsidRDefault="0052501A" w:rsidP="00236407">
      <w:pPr>
        <w:ind w:firstLine="720"/>
        <w:jc w:val="center"/>
        <w:rPr>
          <w:b/>
          <w:bCs/>
          <w:sz w:val="32"/>
          <w:szCs w:val="32"/>
        </w:rPr>
      </w:pPr>
    </w:p>
    <w:p w14:paraId="4AE8C895" w14:textId="5F63D990" w:rsidR="0052501A" w:rsidRDefault="0052501A" w:rsidP="00236407">
      <w:pPr>
        <w:ind w:firstLine="720"/>
        <w:jc w:val="center"/>
        <w:rPr>
          <w:b/>
          <w:bCs/>
          <w:sz w:val="32"/>
          <w:szCs w:val="32"/>
        </w:rPr>
      </w:pPr>
    </w:p>
    <w:p w14:paraId="149E5690" w14:textId="196B7F59" w:rsidR="0052501A" w:rsidRDefault="0052501A" w:rsidP="00236407">
      <w:pPr>
        <w:ind w:firstLine="720"/>
        <w:jc w:val="center"/>
        <w:rPr>
          <w:b/>
          <w:bCs/>
          <w:sz w:val="32"/>
          <w:szCs w:val="32"/>
        </w:rPr>
      </w:pPr>
    </w:p>
    <w:p w14:paraId="4C01332D" w14:textId="651527E0" w:rsidR="0052501A" w:rsidRDefault="0052501A" w:rsidP="00236407">
      <w:pPr>
        <w:ind w:firstLine="720"/>
        <w:jc w:val="center"/>
        <w:rPr>
          <w:b/>
          <w:bCs/>
          <w:sz w:val="32"/>
          <w:szCs w:val="32"/>
        </w:rPr>
      </w:pPr>
    </w:p>
    <w:p w14:paraId="77A7B71B" w14:textId="782874E0" w:rsidR="0052501A" w:rsidRDefault="0052501A" w:rsidP="00236407">
      <w:pPr>
        <w:ind w:firstLine="720"/>
        <w:jc w:val="center"/>
        <w:rPr>
          <w:b/>
          <w:bCs/>
          <w:sz w:val="32"/>
          <w:szCs w:val="32"/>
        </w:rPr>
      </w:pPr>
    </w:p>
    <w:p w14:paraId="4318AF22" w14:textId="25038BA3" w:rsidR="0052501A" w:rsidRDefault="0052501A" w:rsidP="00236407">
      <w:pPr>
        <w:ind w:firstLine="720"/>
        <w:jc w:val="center"/>
        <w:rPr>
          <w:b/>
          <w:bCs/>
          <w:sz w:val="32"/>
          <w:szCs w:val="32"/>
        </w:rPr>
      </w:pPr>
    </w:p>
    <w:p w14:paraId="1410AF5B" w14:textId="5F23DFF1" w:rsidR="0052501A" w:rsidRDefault="0052501A" w:rsidP="00236407">
      <w:pPr>
        <w:ind w:firstLine="720"/>
        <w:jc w:val="center"/>
        <w:rPr>
          <w:b/>
          <w:bCs/>
          <w:sz w:val="32"/>
          <w:szCs w:val="32"/>
        </w:rPr>
      </w:pPr>
    </w:p>
    <w:p w14:paraId="7E530EFE" w14:textId="53731C6F" w:rsidR="0052501A" w:rsidRDefault="0052501A" w:rsidP="00236407">
      <w:pPr>
        <w:ind w:firstLine="720"/>
        <w:jc w:val="center"/>
        <w:rPr>
          <w:b/>
          <w:bCs/>
          <w:sz w:val="32"/>
          <w:szCs w:val="32"/>
        </w:rPr>
      </w:pPr>
    </w:p>
    <w:p w14:paraId="0216B967" w14:textId="3CD3472F" w:rsidR="0052501A" w:rsidRDefault="0052501A" w:rsidP="00236407">
      <w:pPr>
        <w:ind w:firstLine="720"/>
        <w:jc w:val="center"/>
        <w:rPr>
          <w:b/>
          <w:bCs/>
          <w:sz w:val="32"/>
          <w:szCs w:val="32"/>
        </w:rPr>
      </w:pPr>
    </w:p>
    <w:p w14:paraId="105EBAB5" w14:textId="1D2D7A10" w:rsidR="0052501A" w:rsidRDefault="0052501A" w:rsidP="00236407">
      <w:pPr>
        <w:ind w:firstLine="720"/>
        <w:jc w:val="center"/>
        <w:rPr>
          <w:b/>
          <w:bCs/>
          <w:sz w:val="32"/>
          <w:szCs w:val="32"/>
        </w:rPr>
      </w:pPr>
    </w:p>
    <w:p w14:paraId="3A67462F" w14:textId="55AE02A5" w:rsidR="0052501A" w:rsidRDefault="0052501A" w:rsidP="006F31C7">
      <w:pPr>
        <w:rPr>
          <w:b/>
          <w:bCs/>
          <w:sz w:val="32"/>
          <w:szCs w:val="32"/>
        </w:rPr>
      </w:pPr>
    </w:p>
    <w:p w14:paraId="0FA84F0F" w14:textId="77777777" w:rsidR="006F31C7" w:rsidRPr="006F31C7" w:rsidRDefault="006F31C7" w:rsidP="006F31C7">
      <w:pPr>
        <w:rPr>
          <w:sz w:val="28"/>
          <w:szCs w:val="28"/>
        </w:rPr>
      </w:pPr>
    </w:p>
    <w:p w14:paraId="14A855BA" w14:textId="77777777" w:rsidR="00EC321F" w:rsidRDefault="00EC321F" w:rsidP="00EC321F">
      <w:pPr>
        <w:jc w:val="center"/>
        <w:rPr>
          <w:b/>
          <w:bCs/>
          <w:sz w:val="32"/>
          <w:szCs w:val="32"/>
        </w:rPr>
      </w:pPr>
      <w:r>
        <w:rPr>
          <w:b/>
          <w:bCs/>
          <w:sz w:val="32"/>
          <w:szCs w:val="32"/>
        </w:rPr>
        <w:lastRenderedPageBreak/>
        <w:t>Instruction 1: Introduction</w:t>
      </w:r>
    </w:p>
    <w:p w14:paraId="6832E38F" w14:textId="77777777" w:rsidR="00B3235A" w:rsidRDefault="00EC321F" w:rsidP="00B3235A">
      <w:r>
        <w:rPr>
          <w:b/>
          <w:bCs/>
          <w:color w:val="ED7D31" w:themeColor="accent2"/>
        </w:rPr>
        <w:t xml:space="preserve">Step0: </w:t>
      </w:r>
      <w:r w:rsidR="00B3235A">
        <w:t xml:space="preserve">Checking the correct MVPS raw message data for the jurisdiction Test Message (TM) Review is completed before Instruction 5: Process of Test Message Investigation in the </w:t>
      </w:r>
      <w:hyperlink r:id="rId42" w:history="1">
        <w:r w:rsidR="00B3235A" w:rsidRPr="00AA79AD">
          <w:rPr>
            <w:rStyle w:val="Hyperlink"/>
          </w:rPr>
          <w:t>Test Message Review Instructions All in One</w:t>
        </w:r>
      </w:hyperlink>
      <w:r w:rsidR="00B3235A">
        <w:t xml:space="preserve">. </w:t>
      </w:r>
    </w:p>
    <w:p w14:paraId="0350C550" w14:textId="77777777" w:rsidR="00B3235A" w:rsidRDefault="00B3235A" w:rsidP="00B3235A">
      <w:r>
        <w:t xml:space="preserve">These instructions will help the user to understand how to find the corresponding MVPS raw message data to the correct Test Message Record. This will allow for correct verification of the raw message data while completing the Test Message Review Investigation. </w:t>
      </w:r>
    </w:p>
    <w:p w14:paraId="6CFE5E07" w14:textId="2DB57701" w:rsidR="00065F4F" w:rsidRDefault="00B3235A" w:rsidP="00B3235A">
      <w:r>
        <w:t xml:space="preserve">These instructions can also be used in any situation where the user has either the MVPS raw message data and would like to find the correct test message record or has the Test Message Transaction ID and needs to find the corresponding MVPS raw message data. In these instructions, the user will be using Transaction ID as well as Case ID. </w:t>
      </w:r>
    </w:p>
    <w:p w14:paraId="25D57581" w14:textId="213E6344" w:rsidR="00EC321F" w:rsidRDefault="00EC321F" w:rsidP="00EC321F">
      <w:r w:rsidRPr="00943398">
        <w:rPr>
          <w:b/>
          <w:bCs/>
          <w:color w:val="ED7D31" w:themeColor="accent2"/>
        </w:rPr>
        <w:t>Step</w:t>
      </w:r>
      <w:r>
        <w:rPr>
          <w:b/>
          <w:bCs/>
          <w:color w:val="ED7D31" w:themeColor="accent2"/>
        </w:rPr>
        <w:t>1</w:t>
      </w:r>
      <w:r>
        <w:t xml:space="preserve">: </w:t>
      </w:r>
      <w:r w:rsidR="00B3235A">
        <w:t>Open the “</w:t>
      </w:r>
      <w:r w:rsidR="00B3235A" w:rsidRPr="00A979F9">
        <w:rPr>
          <w:b/>
          <w:bCs/>
        </w:rPr>
        <w:t>Test Messages in MVPS_ONB</w:t>
      </w:r>
      <w:r w:rsidR="00B3235A">
        <w:t xml:space="preserve">” located in the Jurisdiction Test Message folder </w:t>
      </w:r>
      <w:hyperlink r:id="rId43" w:history="1">
        <w:r w:rsidR="00B3235A" w:rsidRPr="0036567B">
          <w:rPr>
            <w:rStyle w:val="Hyperlink"/>
          </w:rPr>
          <w:t>here</w:t>
        </w:r>
      </w:hyperlink>
      <w:r w:rsidR="00B3235A">
        <w:t>. Copy the Transaction ID located under the column: msg_transaction_id for the messages with the current_record_flag=Y</w:t>
      </w:r>
      <w:r>
        <w:t xml:space="preserve">. </w:t>
      </w:r>
    </w:p>
    <w:p w14:paraId="39164B67" w14:textId="25A33356" w:rsidR="003E5841" w:rsidRDefault="00EC321F" w:rsidP="00EC321F">
      <w:r>
        <w:rPr>
          <w:noProof/>
        </w:rPr>
        <w:drawing>
          <wp:inline distT="0" distB="0" distL="0" distR="0" wp14:anchorId="03DF248F" wp14:editId="228A410A">
            <wp:extent cx="5943600" cy="130365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303655"/>
                    </a:xfrm>
                    <a:prstGeom prst="rect">
                      <a:avLst/>
                    </a:prstGeom>
                  </pic:spPr>
                </pic:pic>
              </a:graphicData>
            </a:graphic>
          </wp:inline>
        </w:drawing>
      </w:r>
    </w:p>
    <w:p w14:paraId="02DCF1D9" w14:textId="77777777" w:rsidR="003E5841" w:rsidRDefault="00EC321F" w:rsidP="00EC321F">
      <w:r w:rsidRPr="002C4EAD">
        <w:rPr>
          <w:b/>
          <w:bCs/>
          <w:color w:val="ED7D31" w:themeColor="accent2"/>
        </w:rPr>
        <w:t>Step2</w:t>
      </w:r>
      <w:r>
        <w:t xml:space="preserve">: After copying the Transaction ID, go to the MVPS Onboarding Portal located here: </w:t>
      </w:r>
      <w:hyperlink r:id="rId45" w:history="1">
        <w:r>
          <w:rPr>
            <w:rStyle w:val="Hyperlink"/>
          </w:rPr>
          <w:t>MVPS Portal (cdc.gov)</w:t>
        </w:r>
      </w:hyperlink>
      <w:r w:rsidR="00BC6F46">
        <w:t>(Chrome Browser works best)</w:t>
      </w:r>
      <w:r w:rsidR="002C4DC9">
        <w:t>.</w:t>
      </w:r>
      <w:r>
        <w:t xml:space="preserve"> Click on the messages tab.   </w:t>
      </w:r>
    </w:p>
    <w:p w14:paraId="29519893" w14:textId="00F53925" w:rsidR="00EC321F" w:rsidRDefault="00EC321F" w:rsidP="00EC321F">
      <w:r>
        <w:rPr>
          <w:noProof/>
        </w:rPr>
        <w:drawing>
          <wp:inline distT="0" distB="0" distL="0" distR="0" wp14:anchorId="2CEDF43A" wp14:editId="7E67B90D">
            <wp:extent cx="5568043" cy="3132025"/>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618709" cy="3160525"/>
                    </a:xfrm>
                    <a:prstGeom prst="rect">
                      <a:avLst/>
                    </a:prstGeom>
                  </pic:spPr>
                </pic:pic>
              </a:graphicData>
            </a:graphic>
          </wp:inline>
        </w:drawing>
      </w:r>
    </w:p>
    <w:p w14:paraId="3A57163F" w14:textId="5E871DFC" w:rsidR="00EC321F" w:rsidRDefault="00EC321F" w:rsidP="00EC321F">
      <w:r w:rsidRPr="00943398">
        <w:rPr>
          <w:b/>
          <w:bCs/>
          <w:color w:val="ED7D31" w:themeColor="accent2"/>
        </w:rPr>
        <w:lastRenderedPageBreak/>
        <w:t>Step</w:t>
      </w:r>
      <w:r>
        <w:rPr>
          <w:b/>
          <w:bCs/>
          <w:color w:val="ED7D31" w:themeColor="accent2"/>
        </w:rPr>
        <w:t>3</w:t>
      </w:r>
      <w:r>
        <w:t xml:space="preserve">: Using the msg_transaction_id number found in the excel spreadsheet from the </w:t>
      </w:r>
      <w:r w:rsidR="00B3235A">
        <w:t>“</w:t>
      </w:r>
      <w:r w:rsidRPr="00082AC7">
        <w:rPr>
          <w:b/>
          <w:bCs/>
          <w:i/>
          <w:iCs/>
        </w:rPr>
        <w:t>Check MVPS for Messages_TM.SAS</w:t>
      </w:r>
      <w:r w:rsidR="00B3235A">
        <w:rPr>
          <w:b/>
          <w:bCs/>
          <w:i/>
          <w:iCs/>
        </w:rPr>
        <w:t>”</w:t>
      </w:r>
      <w:r>
        <w:t>, paste the Transaction ID into the search bar</w:t>
      </w:r>
      <w:r w:rsidR="00B3235A">
        <w:t xml:space="preserve"> </w:t>
      </w:r>
      <w:r w:rsidR="007E3C85">
        <w:t xml:space="preserve">(be sure to select </w:t>
      </w:r>
      <w:r w:rsidR="00B3235A">
        <w:t>Transaction ID</w:t>
      </w:r>
      <w:r w:rsidR="007E3C85">
        <w:t>)</w:t>
      </w:r>
      <w:r>
        <w:t xml:space="preserve">. Be sure to adjust the dates to the include the timeframe that the jurisdiction sent the messages and a MVPS message to match the specifications will load. </w:t>
      </w:r>
    </w:p>
    <w:p w14:paraId="6CCED91F" w14:textId="5A9DFE2E" w:rsidR="00EC321F" w:rsidRPr="00065F4F" w:rsidRDefault="00EC321F" w:rsidP="00065F4F">
      <w:r>
        <w:rPr>
          <w:noProof/>
        </w:rPr>
        <w:drawing>
          <wp:inline distT="0" distB="0" distL="0" distR="0" wp14:anchorId="20A8FE29" wp14:editId="0E2B2DE2">
            <wp:extent cx="5906388" cy="221742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38554" cy="2229496"/>
                    </a:xfrm>
                    <a:prstGeom prst="rect">
                      <a:avLst/>
                    </a:prstGeom>
                  </pic:spPr>
                </pic:pic>
              </a:graphicData>
            </a:graphic>
          </wp:inline>
        </w:drawing>
      </w:r>
      <w:bookmarkStart w:id="4" w:name="_Hlk95115354"/>
    </w:p>
    <w:bookmarkEnd w:id="4"/>
    <w:p w14:paraId="162AEC74" w14:textId="7470D3A5" w:rsidR="00EC321F" w:rsidRDefault="00EC321F" w:rsidP="00EC321F">
      <w:r w:rsidRPr="00943398">
        <w:rPr>
          <w:b/>
          <w:bCs/>
          <w:color w:val="ED7D31" w:themeColor="accent2"/>
        </w:rPr>
        <w:t>Step</w:t>
      </w:r>
      <w:r w:rsidR="00065F4F">
        <w:rPr>
          <w:b/>
          <w:bCs/>
          <w:color w:val="ED7D31" w:themeColor="accent2"/>
        </w:rPr>
        <w:t>4</w:t>
      </w:r>
      <w:r w:rsidRPr="00AE341E">
        <w:t xml:space="preserve">: </w:t>
      </w:r>
      <w:r>
        <w:t>Open the message in the MVPS Onboarding Portal from the jurisdiction</w:t>
      </w:r>
      <w:r w:rsidR="007E3C85">
        <w:t xml:space="preserve"> and c</w:t>
      </w:r>
      <w:r>
        <w:t xml:space="preserve">opy the Case ID number. In the example picture below, the Case ID is 159211779. </w:t>
      </w:r>
    </w:p>
    <w:p w14:paraId="17AF511E" w14:textId="7A2D1E53" w:rsidR="00EC321F" w:rsidRDefault="00EC321F" w:rsidP="00EC321F">
      <w:pPr>
        <w:rPr>
          <w:b/>
          <w:bCs/>
          <w:color w:val="ED7D31" w:themeColor="accent2"/>
        </w:rPr>
      </w:pPr>
      <w:r>
        <w:rPr>
          <w:noProof/>
        </w:rPr>
        <w:drawing>
          <wp:inline distT="0" distB="0" distL="0" distR="0" wp14:anchorId="298BF96A" wp14:editId="79EC27D4">
            <wp:extent cx="6287445" cy="219456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288446" cy="2194909"/>
                    </a:xfrm>
                    <a:prstGeom prst="rect">
                      <a:avLst/>
                    </a:prstGeom>
                  </pic:spPr>
                </pic:pic>
              </a:graphicData>
            </a:graphic>
          </wp:inline>
        </w:drawing>
      </w:r>
    </w:p>
    <w:p w14:paraId="3BC7A631" w14:textId="7BA32D10" w:rsidR="00EC321F" w:rsidRPr="00804928" w:rsidRDefault="00EC321F" w:rsidP="00EC321F">
      <w:pPr>
        <w:rPr>
          <w:color w:val="000000" w:themeColor="text1"/>
        </w:rPr>
      </w:pPr>
      <w:r w:rsidRPr="00943398">
        <w:rPr>
          <w:b/>
          <w:bCs/>
          <w:color w:val="ED7D31" w:themeColor="accent2"/>
        </w:rPr>
        <w:t>Step</w:t>
      </w:r>
      <w:r w:rsidR="00065F4F">
        <w:rPr>
          <w:b/>
          <w:bCs/>
          <w:color w:val="ED7D31" w:themeColor="accent2"/>
        </w:rPr>
        <w:t>5</w:t>
      </w:r>
      <w:r w:rsidRPr="00AE341E">
        <w:t xml:space="preserve">: </w:t>
      </w:r>
      <w:r>
        <w:t xml:space="preserve">Open the TCSW from the Jurisdiction located </w:t>
      </w:r>
      <w:hyperlink r:id="rId49" w:history="1">
        <w:r w:rsidRPr="00F3443B">
          <w:rPr>
            <w:rStyle w:val="Hyperlink"/>
          </w:rPr>
          <w:t>here</w:t>
        </w:r>
      </w:hyperlink>
      <w:r w:rsidR="007E3C85">
        <w:t xml:space="preserve"> and </w:t>
      </w:r>
      <w:r>
        <w:t xml:space="preserve">search for the Case ID number. The Case ID will be listed under a Test Record. This will show you which Test Record </w:t>
      </w:r>
      <w:r w:rsidRPr="00804928">
        <w:rPr>
          <w:color w:val="000000" w:themeColor="text1"/>
        </w:rPr>
        <w:t xml:space="preserve">corresponds to the MVPS message.  </w:t>
      </w:r>
    </w:p>
    <w:p w14:paraId="753F8BC6" w14:textId="77777777" w:rsidR="00EC321F" w:rsidRPr="00804928" w:rsidRDefault="00EC321F" w:rsidP="00EC321F">
      <w:pPr>
        <w:rPr>
          <w:color w:val="000000" w:themeColor="text1"/>
        </w:rPr>
      </w:pPr>
      <w:r w:rsidRPr="00804928">
        <w:rPr>
          <w:color w:val="000000" w:themeColor="text1"/>
        </w:rPr>
        <w:t>The Case ID will correspond with one Test Record and one Transaction ID. If the Case ID is listed twice in the TCSW, it is listed under a duplicate Test Record. Test Record 4 replaces Test Record 3 and Test Record 5 replaces Test Record 2</w:t>
      </w:r>
      <w:bookmarkStart w:id="5" w:name="_Hlk95316607"/>
      <w:r w:rsidRPr="00804928">
        <w:rPr>
          <w:color w:val="000000" w:themeColor="text1"/>
        </w:rPr>
        <w:t xml:space="preserve">. Transaction IDs of current record “Y” should correspond with Test Record 1, 4, and 5. </w:t>
      </w:r>
      <w:bookmarkEnd w:id="5"/>
    </w:p>
    <w:p w14:paraId="21E2334D" w14:textId="77777777" w:rsidR="00EC321F" w:rsidRDefault="00EC321F" w:rsidP="00EC321F">
      <w:r>
        <w:rPr>
          <w:noProof/>
        </w:rPr>
        <w:lastRenderedPageBreak/>
        <w:drawing>
          <wp:inline distT="0" distB="0" distL="0" distR="0" wp14:anchorId="73C0E56D" wp14:editId="4A2E78B7">
            <wp:extent cx="5943600" cy="12268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95235" cy="1237478"/>
                    </a:xfrm>
                    <a:prstGeom prst="rect">
                      <a:avLst/>
                    </a:prstGeom>
                  </pic:spPr>
                </pic:pic>
              </a:graphicData>
            </a:graphic>
          </wp:inline>
        </w:drawing>
      </w:r>
    </w:p>
    <w:p w14:paraId="7DD6DAEC" w14:textId="77777777" w:rsidR="00EC321F" w:rsidRDefault="00EC321F" w:rsidP="00EC321F"/>
    <w:p w14:paraId="36999AA7" w14:textId="77777777" w:rsidR="00EC321F" w:rsidRDefault="00EC321F" w:rsidP="00EC321F">
      <w:r>
        <w:t xml:space="preserve">Done! You can now complete the TM Review Investigation using the correct raw message data for each Test Record. </w:t>
      </w:r>
    </w:p>
    <w:p w14:paraId="3DCEC984" w14:textId="77777777" w:rsidR="00EC321F" w:rsidRDefault="00EC321F" w:rsidP="00EC321F"/>
    <w:p w14:paraId="4115A66B" w14:textId="77777777" w:rsidR="00EC321F" w:rsidRDefault="00EC321F" w:rsidP="00EC321F"/>
    <w:p w14:paraId="7501A38D" w14:textId="77777777" w:rsidR="00236407" w:rsidRPr="00E96B75" w:rsidRDefault="00236407" w:rsidP="00EC321F">
      <w:pPr>
        <w:ind w:firstLine="720"/>
      </w:pPr>
    </w:p>
    <w:sectPr w:rsidR="00236407" w:rsidRPr="00E96B75">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F193" w14:textId="77777777" w:rsidR="00DC6FE6" w:rsidRDefault="00DC6FE6" w:rsidP="00D42218">
      <w:pPr>
        <w:spacing w:after="0" w:line="240" w:lineRule="auto"/>
      </w:pPr>
      <w:r>
        <w:separator/>
      </w:r>
    </w:p>
  </w:endnote>
  <w:endnote w:type="continuationSeparator" w:id="0">
    <w:p w14:paraId="25F1D50B" w14:textId="77777777" w:rsidR="00DC6FE6" w:rsidRDefault="00DC6FE6" w:rsidP="00D42218">
      <w:pPr>
        <w:spacing w:after="0" w:line="240" w:lineRule="auto"/>
      </w:pPr>
      <w:r>
        <w:continuationSeparator/>
      </w:r>
    </w:p>
  </w:endnote>
  <w:endnote w:type="continuationNotice" w:id="1">
    <w:p w14:paraId="04E3840E" w14:textId="77777777" w:rsidR="00DC6FE6" w:rsidRDefault="00DC6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AB7C" w14:textId="77777777" w:rsidR="00DC6FE6" w:rsidRDefault="00DC6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C30A" w14:textId="77777777" w:rsidR="00DC6FE6" w:rsidRDefault="00DC6F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A31D" w14:textId="77777777" w:rsidR="00DC6FE6" w:rsidRDefault="00DC6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804D" w14:textId="77777777" w:rsidR="00DC6FE6" w:rsidRDefault="00DC6FE6" w:rsidP="00D42218">
      <w:pPr>
        <w:spacing w:after="0" w:line="240" w:lineRule="auto"/>
      </w:pPr>
      <w:r>
        <w:separator/>
      </w:r>
    </w:p>
  </w:footnote>
  <w:footnote w:type="continuationSeparator" w:id="0">
    <w:p w14:paraId="07E61B09" w14:textId="77777777" w:rsidR="00DC6FE6" w:rsidRDefault="00DC6FE6" w:rsidP="00D42218">
      <w:pPr>
        <w:spacing w:after="0" w:line="240" w:lineRule="auto"/>
      </w:pPr>
      <w:r>
        <w:continuationSeparator/>
      </w:r>
    </w:p>
  </w:footnote>
  <w:footnote w:type="continuationNotice" w:id="1">
    <w:p w14:paraId="37B7E80A" w14:textId="77777777" w:rsidR="00DC6FE6" w:rsidRDefault="00DC6F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873A" w14:textId="77777777" w:rsidR="00DC6FE6" w:rsidRDefault="00DC6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6F05" w14:textId="77777777" w:rsidR="00DC6FE6" w:rsidRDefault="00DC6F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58C4" w14:textId="77777777" w:rsidR="00DC6FE6" w:rsidRDefault="00DC6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0D4"/>
    <w:multiLevelType w:val="hybridMultilevel"/>
    <w:tmpl w:val="D96451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B139A"/>
    <w:multiLevelType w:val="hybridMultilevel"/>
    <w:tmpl w:val="A022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4467"/>
    <w:multiLevelType w:val="hybridMultilevel"/>
    <w:tmpl w:val="E9060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809ED"/>
    <w:multiLevelType w:val="hybridMultilevel"/>
    <w:tmpl w:val="A022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A4B7C"/>
    <w:multiLevelType w:val="hybridMultilevel"/>
    <w:tmpl w:val="17D2218C"/>
    <w:lvl w:ilvl="0" w:tplc="0A5CAD5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768E8"/>
    <w:multiLevelType w:val="hybridMultilevel"/>
    <w:tmpl w:val="00C6193A"/>
    <w:lvl w:ilvl="0" w:tplc="412EFD2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B1585"/>
    <w:multiLevelType w:val="hybridMultilevel"/>
    <w:tmpl w:val="6FF6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C7F09"/>
    <w:multiLevelType w:val="hybridMultilevel"/>
    <w:tmpl w:val="F5C41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F0E73"/>
    <w:multiLevelType w:val="hybridMultilevel"/>
    <w:tmpl w:val="6F546308"/>
    <w:lvl w:ilvl="0" w:tplc="F1B08F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1E6C90"/>
    <w:multiLevelType w:val="hybridMultilevel"/>
    <w:tmpl w:val="18B8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229320">
    <w:abstractNumId w:val="4"/>
  </w:num>
  <w:num w:numId="2" w16cid:durableId="675037139">
    <w:abstractNumId w:val="5"/>
  </w:num>
  <w:num w:numId="3" w16cid:durableId="1214806168">
    <w:abstractNumId w:val="8"/>
  </w:num>
  <w:num w:numId="4" w16cid:durableId="1731801348">
    <w:abstractNumId w:val="0"/>
  </w:num>
  <w:num w:numId="5" w16cid:durableId="551380644">
    <w:abstractNumId w:val="6"/>
  </w:num>
  <w:num w:numId="6" w16cid:durableId="1356425469">
    <w:abstractNumId w:val="9"/>
  </w:num>
  <w:num w:numId="7" w16cid:durableId="651908537">
    <w:abstractNumId w:val="1"/>
  </w:num>
  <w:num w:numId="8" w16cid:durableId="1031538221">
    <w:abstractNumId w:val="2"/>
  </w:num>
  <w:num w:numId="9" w16cid:durableId="49152752">
    <w:abstractNumId w:val="7"/>
  </w:num>
  <w:num w:numId="10" w16cid:durableId="16326381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e, Katherine (CDC/DDID/NCIRD/OD)">
    <w15:presenceInfo w15:providerId="AD" w15:userId="S::oux0@cdc.gov::46a0e4dc-b735-4635-b956-61a495e9e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3891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MzA1NjAyMjQzNzFW0lEKTi0uzszPAykwrgUAMUo8bCwAAAA="/>
  </w:docVars>
  <w:rsids>
    <w:rsidRoot w:val="00E96B75"/>
    <w:rsid w:val="00005E53"/>
    <w:rsid w:val="00024D1C"/>
    <w:rsid w:val="00026FCE"/>
    <w:rsid w:val="000562FD"/>
    <w:rsid w:val="00056800"/>
    <w:rsid w:val="00060611"/>
    <w:rsid w:val="00065F4F"/>
    <w:rsid w:val="00092D84"/>
    <w:rsid w:val="000C26B9"/>
    <w:rsid w:val="000C48DA"/>
    <w:rsid w:val="000D34E7"/>
    <w:rsid w:val="000D4548"/>
    <w:rsid w:val="000E3406"/>
    <w:rsid w:val="000F7D38"/>
    <w:rsid w:val="00134C24"/>
    <w:rsid w:val="0014378B"/>
    <w:rsid w:val="001832BE"/>
    <w:rsid w:val="00190AD2"/>
    <w:rsid w:val="00194239"/>
    <w:rsid w:val="001A5879"/>
    <w:rsid w:val="001B264D"/>
    <w:rsid w:val="001C00B9"/>
    <w:rsid w:val="0021690B"/>
    <w:rsid w:val="00236407"/>
    <w:rsid w:val="00237791"/>
    <w:rsid w:val="00252A06"/>
    <w:rsid w:val="002677AD"/>
    <w:rsid w:val="00280AB6"/>
    <w:rsid w:val="002B28F1"/>
    <w:rsid w:val="002B5EF5"/>
    <w:rsid w:val="002C4DC9"/>
    <w:rsid w:val="002C4EAD"/>
    <w:rsid w:val="002F23E6"/>
    <w:rsid w:val="00331A2E"/>
    <w:rsid w:val="00335D59"/>
    <w:rsid w:val="003643C6"/>
    <w:rsid w:val="0036567B"/>
    <w:rsid w:val="003979FC"/>
    <w:rsid w:val="003B49C1"/>
    <w:rsid w:val="003C5315"/>
    <w:rsid w:val="003E0EC5"/>
    <w:rsid w:val="003E5841"/>
    <w:rsid w:val="003E59FA"/>
    <w:rsid w:val="004021C4"/>
    <w:rsid w:val="004248E4"/>
    <w:rsid w:val="004257A6"/>
    <w:rsid w:val="0043115D"/>
    <w:rsid w:val="00436124"/>
    <w:rsid w:val="00463470"/>
    <w:rsid w:val="00490164"/>
    <w:rsid w:val="004F47E6"/>
    <w:rsid w:val="00513D34"/>
    <w:rsid w:val="00522563"/>
    <w:rsid w:val="0052501A"/>
    <w:rsid w:val="00526960"/>
    <w:rsid w:val="0052755F"/>
    <w:rsid w:val="00540461"/>
    <w:rsid w:val="0054797F"/>
    <w:rsid w:val="00561767"/>
    <w:rsid w:val="00563795"/>
    <w:rsid w:val="00565D07"/>
    <w:rsid w:val="00571DF7"/>
    <w:rsid w:val="00597215"/>
    <w:rsid w:val="005C2409"/>
    <w:rsid w:val="005D4112"/>
    <w:rsid w:val="0060017A"/>
    <w:rsid w:val="00621298"/>
    <w:rsid w:val="00656E6B"/>
    <w:rsid w:val="00667B7A"/>
    <w:rsid w:val="006C0F84"/>
    <w:rsid w:val="006F31C7"/>
    <w:rsid w:val="00704AF0"/>
    <w:rsid w:val="0071204D"/>
    <w:rsid w:val="00740820"/>
    <w:rsid w:val="007435CA"/>
    <w:rsid w:val="0074767E"/>
    <w:rsid w:val="00751896"/>
    <w:rsid w:val="007974C7"/>
    <w:rsid w:val="007B522E"/>
    <w:rsid w:val="007D4724"/>
    <w:rsid w:val="007D740C"/>
    <w:rsid w:val="007E3C85"/>
    <w:rsid w:val="00810D0D"/>
    <w:rsid w:val="00832EB5"/>
    <w:rsid w:val="008356FC"/>
    <w:rsid w:val="00852217"/>
    <w:rsid w:val="00853578"/>
    <w:rsid w:val="00867B53"/>
    <w:rsid w:val="008C1016"/>
    <w:rsid w:val="008D3840"/>
    <w:rsid w:val="008F2A01"/>
    <w:rsid w:val="009457EA"/>
    <w:rsid w:val="00980319"/>
    <w:rsid w:val="00983AD1"/>
    <w:rsid w:val="009862EF"/>
    <w:rsid w:val="009874D0"/>
    <w:rsid w:val="009A43E8"/>
    <w:rsid w:val="009B1DB2"/>
    <w:rsid w:val="009E0DB0"/>
    <w:rsid w:val="009E4A1C"/>
    <w:rsid w:val="00A609F4"/>
    <w:rsid w:val="00A7765F"/>
    <w:rsid w:val="00AC7F2F"/>
    <w:rsid w:val="00AD0F39"/>
    <w:rsid w:val="00AF5E80"/>
    <w:rsid w:val="00AF7156"/>
    <w:rsid w:val="00B00CE6"/>
    <w:rsid w:val="00B13C88"/>
    <w:rsid w:val="00B14186"/>
    <w:rsid w:val="00B16F26"/>
    <w:rsid w:val="00B17D4E"/>
    <w:rsid w:val="00B2303B"/>
    <w:rsid w:val="00B3235A"/>
    <w:rsid w:val="00B37CAD"/>
    <w:rsid w:val="00B9121E"/>
    <w:rsid w:val="00BB0741"/>
    <w:rsid w:val="00BB2AB6"/>
    <w:rsid w:val="00BC6F46"/>
    <w:rsid w:val="00BD1CEE"/>
    <w:rsid w:val="00BE47A7"/>
    <w:rsid w:val="00BF3E57"/>
    <w:rsid w:val="00BF790A"/>
    <w:rsid w:val="00C1157F"/>
    <w:rsid w:val="00C209B6"/>
    <w:rsid w:val="00C71991"/>
    <w:rsid w:val="00C85199"/>
    <w:rsid w:val="00CB08EA"/>
    <w:rsid w:val="00CB0944"/>
    <w:rsid w:val="00CB3C26"/>
    <w:rsid w:val="00CE610D"/>
    <w:rsid w:val="00D02B82"/>
    <w:rsid w:val="00D15B65"/>
    <w:rsid w:val="00D42218"/>
    <w:rsid w:val="00D44460"/>
    <w:rsid w:val="00D752BF"/>
    <w:rsid w:val="00D76C88"/>
    <w:rsid w:val="00D83615"/>
    <w:rsid w:val="00D87CFD"/>
    <w:rsid w:val="00DC5CF1"/>
    <w:rsid w:val="00DC6FE6"/>
    <w:rsid w:val="00DD3832"/>
    <w:rsid w:val="00DD70A0"/>
    <w:rsid w:val="00E27331"/>
    <w:rsid w:val="00E323E6"/>
    <w:rsid w:val="00E4107A"/>
    <w:rsid w:val="00E70B3B"/>
    <w:rsid w:val="00E934FF"/>
    <w:rsid w:val="00E96B75"/>
    <w:rsid w:val="00EA06D8"/>
    <w:rsid w:val="00EC321F"/>
    <w:rsid w:val="00F02BE8"/>
    <w:rsid w:val="00F03E77"/>
    <w:rsid w:val="00F16573"/>
    <w:rsid w:val="00F2374E"/>
    <w:rsid w:val="00F42E64"/>
    <w:rsid w:val="00F46D21"/>
    <w:rsid w:val="00F5255A"/>
    <w:rsid w:val="00F70452"/>
    <w:rsid w:val="00F75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94A8825"/>
  <w15:chartTrackingRefBased/>
  <w15:docId w15:val="{2F7D99E6-4D8D-4F74-B743-FC876629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600"/>
  </w:style>
  <w:style w:type="paragraph" w:styleId="Heading1">
    <w:name w:val="heading 1"/>
    <w:basedOn w:val="Normal"/>
    <w:next w:val="Normal"/>
    <w:link w:val="Heading1Char"/>
    <w:uiPriority w:val="9"/>
    <w:qFormat/>
    <w:rsid w:val="00525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B75"/>
    <w:pPr>
      <w:ind w:left="720"/>
      <w:contextualSpacing/>
    </w:pPr>
  </w:style>
  <w:style w:type="character" w:styleId="Hyperlink">
    <w:name w:val="Hyperlink"/>
    <w:basedOn w:val="DefaultParagraphFont"/>
    <w:uiPriority w:val="99"/>
    <w:unhideWhenUsed/>
    <w:rsid w:val="00E96B75"/>
    <w:rPr>
      <w:color w:val="0563C1" w:themeColor="hyperlink"/>
      <w:u w:val="single"/>
    </w:rPr>
  </w:style>
  <w:style w:type="paragraph" w:styleId="Header">
    <w:name w:val="header"/>
    <w:basedOn w:val="Normal"/>
    <w:link w:val="HeaderChar"/>
    <w:uiPriority w:val="99"/>
    <w:unhideWhenUsed/>
    <w:rsid w:val="00E96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B75"/>
  </w:style>
  <w:style w:type="character" w:styleId="UnresolvedMention">
    <w:name w:val="Unresolved Mention"/>
    <w:basedOn w:val="DefaultParagraphFont"/>
    <w:uiPriority w:val="99"/>
    <w:semiHidden/>
    <w:unhideWhenUsed/>
    <w:rsid w:val="00E96B75"/>
    <w:rPr>
      <w:color w:val="605E5C"/>
      <w:shd w:val="clear" w:color="auto" w:fill="E1DFDD"/>
    </w:rPr>
  </w:style>
  <w:style w:type="table" w:styleId="TableGrid">
    <w:name w:val="Table Grid"/>
    <w:basedOn w:val="TableNormal"/>
    <w:uiPriority w:val="39"/>
    <w:rsid w:val="00E96B7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1A2E"/>
    <w:rPr>
      <w:color w:val="954F72" w:themeColor="followedHyperlink"/>
      <w:u w:val="single"/>
    </w:rPr>
  </w:style>
  <w:style w:type="character" w:styleId="CommentReference">
    <w:name w:val="annotation reference"/>
    <w:basedOn w:val="DefaultParagraphFont"/>
    <w:uiPriority w:val="99"/>
    <w:semiHidden/>
    <w:unhideWhenUsed/>
    <w:rsid w:val="00CB08EA"/>
    <w:rPr>
      <w:sz w:val="16"/>
      <w:szCs w:val="16"/>
    </w:rPr>
  </w:style>
  <w:style w:type="paragraph" w:styleId="CommentText">
    <w:name w:val="annotation text"/>
    <w:basedOn w:val="Normal"/>
    <w:link w:val="CommentTextChar"/>
    <w:uiPriority w:val="99"/>
    <w:semiHidden/>
    <w:unhideWhenUsed/>
    <w:rsid w:val="00CB08EA"/>
    <w:pPr>
      <w:spacing w:line="240" w:lineRule="auto"/>
    </w:pPr>
    <w:rPr>
      <w:sz w:val="20"/>
      <w:szCs w:val="20"/>
    </w:rPr>
  </w:style>
  <w:style w:type="character" w:customStyle="1" w:styleId="CommentTextChar">
    <w:name w:val="Comment Text Char"/>
    <w:basedOn w:val="DefaultParagraphFont"/>
    <w:link w:val="CommentText"/>
    <w:uiPriority w:val="99"/>
    <w:semiHidden/>
    <w:rsid w:val="00CB08EA"/>
    <w:rPr>
      <w:sz w:val="20"/>
      <w:szCs w:val="20"/>
    </w:rPr>
  </w:style>
  <w:style w:type="paragraph" w:styleId="CommentSubject">
    <w:name w:val="annotation subject"/>
    <w:basedOn w:val="CommentText"/>
    <w:next w:val="CommentText"/>
    <w:link w:val="CommentSubjectChar"/>
    <w:uiPriority w:val="99"/>
    <w:semiHidden/>
    <w:unhideWhenUsed/>
    <w:rsid w:val="00CB08EA"/>
    <w:rPr>
      <w:b/>
      <w:bCs/>
    </w:rPr>
  </w:style>
  <w:style w:type="character" w:customStyle="1" w:styleId="CommentSubjectChar">
    <w:name w:val="Comment Subject Char"/>
    <w:basedOn w:val="CommentTextChar"/>
    <w:link w:val="CommentSubject"/>
    <w:uiPriority w:val="99"/>
    <w:semiHidden/>
    <w:rsid w:val="00CB08EA"/>
    <w:rPr>
      <w:b/>
      <w:bCs/>
      <w:sz w:val="20"/>
      <w:szCs w:val="20"/>
    </w:rPr>
  </w:style>
  <w:style w:type="character" w:customStyle="1" w:styleId="Heading1Char">
    <w:name w:val="Heading 1 Char"/>
    <w:basedOn w:val="DefaultParagraphFont"/>
    <w:link w:val="Heading1"/>
    <w:uiPriority w:val="9"/>
    <w:rsid w:val="0052501A"/>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DC6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FE6"/>
  </w:style>
  <w:style w:type="paragraph" w:styleId="Revision">
    <w:name w:val="Revision"/>
    <w:hidden/>
    <w:uiPriority w:val="99"/>
    <w:semiHidden/>
    <w:rsid w:val="009874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cdc.gov\project\NIP_Project_Store1\Surveillance\Surveillance_NCIRD_3\NMI\Prod\Source\Formats" TargetMode="External"/><Relationship Id="rId26" Type="http://schemas.openxmlformats.org/officeDocument/2006/relationships/image" Target="media/image6.png"/><Relationship Id="rId39" Type="http://schemas.openxmlformats.org/officeDocument/2006/relationships/image" Target="media/image16.png"/><Relationship Id="rId21" Type="http://schemas.openxmlformats.org/officeDocument/2006/relationships/hyperlink" Target="file:///\\cdc\project\NIP_Project_Store1\Surveillance\NNDSS_Modernization_Initiative\MMG_Implementation\Jurisdiction%20Onboarding" TargetMode="External"/><Relationship Id="rId34" Type="http://schemas.openxmlformats.org/officeDocument/2006/relationships/image" Target="media/image14.png"/><Relationship Id="rId42" Type="http://schemas.openxmlformats.org/officeDocument/2006/relationships/hyperlink" Target="file:///\\cdc.gov\project\NIP_Project_Store1\Surveillance\NNDSS_Modernization_Initiative\MMG_Implementation\Jurisdiction%20Onboarding\Test%20Message%20Review" TargetMode="External"/><Relationship Id="rId47" Type="http://schemas.openxmlformats.org/officeDocument/2006/relationships/image" Target="media/image20.jpeg"/><Relationship Id="rId50" Type="http://schemas.openxmlformats.org/officeDocument/2006/relationships/image" Target="media/image22.jpe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c.gov\project\NIP_Project_Store1\surveillance\NNDSS_Modernization_Initiative\MMG_Implementation\Jurisdiction%20Onboarding\Test%20Message%20Review\Automation" TargetMode="External"/><Relationship Id="rId29" Type="http://schemas.openxmlformats.org/officeDocument/2006/relationships/image" Target="media/image9.png"/><Relationship Id="rId11" Type="http://schemas.openxmlformats.org/officeDocument/2006/relationships/hyperlink" Target="file:///\\cdc.gov\project\NIP_Project_Store1\Surveillance\NNDSS_Modernization_Initiative\MMG_Implementation\Jurisdiction%20Onboarding\Test%20Message%20Review"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mvpsonboard.cdc.gov/" TargetMode="External"/><Relationship Id="rId40" Type="http://schemas.openxmlformats.org/officeDocument/2006/relationships/image" Target="media/image17.png"/><Relationship Id="rId45" Type="http://schemas.openxmlformats.org/officeDocument/2006/relationships/hyperlink" Target="https://mvpsonboard.cdc.gov/" TargetMode="External"/><Relationship Id="rId53" Type="http://schemas.openxmlformats.org/officeDocument/2006/relationships/footer" Target="footer1.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file:///\\cdc.gov\project\NIP_Project_Store1\Surveillance\Surveillance_NCIRD_3\NMI\Dev\Source\Formats" TargetMode="External"/><Relationship Id="rId4" Type="http://schemas.openxmlformats.org/officeDocument/2006/relationships/settings" Target="settings.xml"/><Relationship Id="rId9" Type="http://schemas.openxmlformats.org/officeDocument/2006/relationships/hyperlink" Target="file:///\\cdc.gov\project\NIP_Project_Store1\Surveillance\NNDSS_Modernization_Initiative\MMG_Implementation\Jurisdiction%20Onboarding\Test%20Message%20Review" TargetMode="External"/><Relationship Id="rId14" Type="http://schemas.openxmlformats.org/officeDocument/2006/relationships/hyperlink" Target="file:///\\cdc.gov\project\NIP_Project_Store1\Surveillance\NNDSS_Modernization_Initiative\MMG_Implementation\Jurisdiction%20Onboarding\FL\COVID-19\Test%20Messages" TargetMode="External"/><Relationship Id="rId22" Type="http://schemas.openxmlformats.org/officeDocument/2006/relationships/hyperlink" Target="file:///\\cdc.gov\project\NIP_Project_Store1\Surveillance\Surveillance_NCIRD_3\NMI\Prod\Source\Format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file:///\\cdc.gov\project\NIP_Project_Store1\surveillance\NNDSS_Modernization_Initiative\MMG_Implementation\Jurisdiction%20Onboarding\Test%20Message%20Review\Automation\Output\Archived\MA" TargetMode="External"/><Relationship Id="rId43" Type="http://schemas.openxmlformats.org/officeDocument/2006/relationships/hyperlink" Target="file:///\\cdc.gov\project\NIP_Project_Store1\Surveillance\NNDSS_Modernization_Initiative\MMG_Implementation\Jurisdiction%20Onboarding" TargetMode="External"/><Relationship Id="rId48" Type="http://schemas.openxmlformats.org/officeDocument/2006/relationships/image" Target="media/image21.jpeg"/><Relationship Id="rId56" Type="http://schemas.openxmlformats.org/officeDocument/2006/relationships/footer" Target="footer3.xml"/><Relationship Id="rId8" Type="http://schemas.openxmlformats.org/officeDocument/2006/relationships/hyperlink" Target="file:///\\cdc.gov\project\NIP_Project_Store1\Surveillance\NNDSS_Modernization_Initiative\MMG_Implementation\Jurisdiction%20Onboarding"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dc.gov\project\NIP_Project_Store1\Surveillance\NNDSS_Modernization_Initiative\MMG_Implementation\Jurisdiction%20Onboarding\Copy%20of%20Jurisdiction_FIPS_Code.xlsx" TargetMode="External"/><Relationship Id="rId17" Type="http://schemas.openxmlformats.org/officeDocument/2006/relationships/hyperlink" Target="file:///\\cdc.gov\project\NIP_Project_Store1\Surveillance\NNDSS_Modernization_Initiative\MMG_Implementation\Jurisdiction%20Onboarding\Test%20Message%20Review\COVID%20Automation"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image" Target="media/image19.jpeg"/><Relationship Id="rId59" Type="http://schemas.openxmlformats.org/officeDocument/2006/relationships/theme" Target="theme/theme1.xml"/><Relationship Id="rId20" Type="http://schemas.openxmlformats.org/officeDocument/2006/relationships/hyperlink" Target="file:///\\cdc.gov\project\NIP_Project_Store1\Surveillance\NNDSS_Modernization_Initiative\MMG_Implementation\Jurisdiction%20Onboarding\Test%20Message%20Review\COVID%20Automation" TargetMode="External"/><Relationship Id="rId41" Type="http://schemas.openxmlformats.org/officeDocument/2006/relationships/hyperlink" Target="https://mvpsonboard.cdc.gov"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COVID%20Automation" TargetMode="External"/><Relationship Id="rId28" Type="http://schemas.openxmlformats.org/officeDocument/2006/relationships/image" Target="media/image8.png"/><Relationship Id="rId36" Type="http://schemas.openxmlformats.org/officeDocument/2006/relationships/hyperlink" Target="file:///\\cdc.gov\project\NIP_Project_Store1\Surveillance\NNDSS_Modernization_Initiative\MMG_Implementation\Jurisdiction%20Onboarding\Test%20Message%20Review\Automation" TargetMode="External"/><Relationship Id="rId49" Type="http://schemas.openxmlformats.org/officeDocument/2006/relationships/hyperlink" Target="file:///\\cdc.gov\project\NIP_Project_Store1\Surveillance\NNDSS_Modernization_Initiative\MMG_Implementation\Jurisdiction%20Onboarding" TargetMode="Externa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11.png"/><Relationship Id="rId44" Type="http://schemas.openxmlformats.org/officeDocument/2006/relationships/image" Target="media/image18.jpeg"/><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33B6-FC82-4BAB-944A-FE238229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Ying (CDC/DDID/NCIRD/OD) (CTR)</dc:creator>
  <cp:keywords/>
  <dc:description/>
  <cp:lastModifiedBy>Luce, Katherine (CDC/DDID/NCIRD/OD)</cp:lastModifiedBy>
  <cp:revision>12</cp:revision>
  <dcterms:created xsi:type="dcterms:W3CDTF">2023-01-03T14:31:00Z</dcterms:created>
  <dcterms:modified xsi:type="dcterms:W3CDTF">2023-06-08T13:53:00Z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2021-11-17T16:23:00Z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71c98f50-f9a6-42f3-920e-3349035350a7</vt:lpwstr>
  </property>
  <property fmtid="{D5CDD505-2E9C-101B-9397-08002B2CF9AE}" pid="8" name="MSIP_Label_7b94a7b8-f06c-4dfe-bdcc-9b548fd58c31_ContentBits">
    <vt:lpwstr>0</vt:lpwstr>
  </property>
</Properties>
</file>